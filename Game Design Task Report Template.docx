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66E3" w14:textId="3337E0AE" w:rsidR="005E2780" w:rsidRDefault="00A30A86" w:rsidP="001552FB">
      <w:pPr>
        <w:pStyle w:val="Heading1"/>
        <w:rPr>
          <w:lang w:val="en-US"/>
        </w:rPr>
      </w:pPr>
      <w:bookmarkStart w:id="0" w:name="_Hlk73741562"/>
      <w:bookmarkEnd w:id="0"/>
      <w:r>
        <w:rPr>
          <w:lang w:val="en-US"/>
        </w:rPr>
        <w:t>CO</w:t>
      </w:r>
      <w:r w:rsidR="0047624A">
        <w:rPr>
          <w:lang w:val="en-US"/>
        </w:rPr>
        <w:t>MP1150/MMCC1011</w:t>
      </w:r>
      <w:r w:rsidR="005E2780">
        <w:rPr>
          <w:lang w:val="en-US"/>
        </w:rPr>
        <w:t xml:space="preserve"> </w:t>
      </w:r>
      <w:r w:rsidR="0047624A">
        <w:rPr>
          <w:lang w:val="en-US"/>
        </w:rPr>
        <w:t>Game Design Task Report</w:t>
      </w:r>
    </w:p>
    <w:p w14:paraId="3CF404B3" w14:textId="77777777" w:rsidR="002B0299" w:rsidRDefault="002B0299">
      <w:pPr>
        <w:rPr>
          <w:b/>
          <w:lang w:val="en-US"/>
        </w:rPr>
      </w:pPr>
    </w:p>
    <w:p w14:paraId="5A53F345" w14:textId="5C533766" w:rsidR="005E2780" w:rsidRDefault="005E2780">
      <w:pPr>
        <w:rPr>
          <w:lang w:val="en-US"/>
        </w:rPr>
      </w:pPr>
      <w:r w:rsidRPr="005E2780">
        <w:rPr>
          <w:b/>
          <w:lang w:val="en-US"/>
        </w:rPr>
        <w:t>Name</w:t>
      </w:r>
      <w:r>
        <w:rPr>
          <w:lang w:val="en-US"/>
        </w:rPr>
        <w:t xml:space="preserve">: </w:t>
      </w:r>
      <w:ins w:id="1" w:author="Richard Garth" w:date="2021-06-04T20:27:00Z">
        <w:r w:rsidR="00B51274">
          <w:rPr>
            <w:lang w:val="en-US"/>
          </w:rPr>
          <w:t>Richard Garth</w:t>
        </w:r>
      </w:ins>
    </w:p>
    <w:p w14:paraId="61A891FB" w14:textId="3D22A8B1" w:rsidR="005E2780" w:rsidRDefault="035A9FDE" w:rsidP="035A9FDE">
      <w:pPr>
        <w:rPr>
          <w:lang w:val="en-US"/>
        </w:rPr>
      </w:pPr>
      <w:r w:rsidRPr="035A9FDE">
        <w:rPr>
          <w:b/>
          <w:bCs/>
          <w:lang w:val="en-US"/>
        </w:rPr>
        <w:t>Student ID</w:t>
      </w:r>
      <w:r w:rsidRPr="035A9FDE">
        <w:rPr>
          <w:lang w:val="en-US"/>
        </w:rPr>
        <w:t xml:space="preserve">: </w:t>
      </w:r>
      <w:ins w:id="2" w:author="Richard Garth" w:date="2021-06-04T20:28:00Z">
        <w:r w:rsidR="00B51274">
          <w:rPr>
            <w:lang w:val="en-US"/>
          </w:rPr>
          <w:t>45352739</w:t>
        </w:r>
      </w:ins>
      <w:r w:rsidR="005E2780">
        <w:br/>
      </w:r>
      <w:r w:rsidRPr="035A9FDE">
        <w:rPr>
          <w:b/>
          <w:bCs/>
          <w:lang w:val="en-US"/>
        </w:rPr>
        <w:t xml:space="preserve">GitHub username: </w:t>
      </w:r>
      <w:ins w:id="3" w:author="Richard Garth" w:date="2021-06-04T20:28:00Z">
        <w:r w:rsidR="00B51274" w:rsidRPr="00B51274">
          <w:rPr>
            <w:lang w:val="en-US"/>
            <w:rPrChange w:id="4" w:author="Richard Garth" w:date="2021-06-04T20:28:00Z">
              <w:rPr>
                <w:b/>
                <w:bCs/>
                <w:lang w:val="en-US"/>
              </w:rPr>
            </w:rPrChange>
          </w:rPr>
          <w:t>RichardGarth</w:t>
        </w:r>
      </w:ins>
    </w:p>
    <w:p w14:paraId="1AF523F3" w14:textId="77777777" w:rsidR="005E2780" w:rsidRDefault="005E2780">
      <w:pPr>
        <w:rPr>
          <w:lang w:val="en-US"/>
        </w:rPr>
      </w:pPr>
    </w:p>
    <w:p w14:paraId="0C19D9B3" w14:textId="2D5DBC06" w:rsidR="005E2780" w:rsidRPr="001552FB" w:rsidRDefault="005E2780" w:rsidP="005E2780">
      <w:pPr>
        <w:rPr>
          <w:lang w:val="en-US"/>
        </w:rPr>
      </w:pPr>
      <w:r>
        <w:rPr>
          <w:lang w:val="en-US"/>
        </w:rPr>
        <w:t>Unity features used in this assignment</w:t>
      </w:r>
      <w:r w:rsidR="000A52DC">
        <w:rPr>
          <w:lang w:val="en-US"/>
        </w:rPr>
        <w:t xml:space="preserve"> (PLEASE COMPLETE CLAIMED COLUMN AND TOTAL)</w:t>
      </w:r>
      <w:r>
        <w:rPr>
          <w:lang w:val="en-US"/>
        </w:rPr>
        <w:t>:</w:t>
      </w:r>
    </w:p>
    <w:tbl>
      <w:tblPr>
        <w:tblStyle w:val="TableGrid"/>
        <w:tblW w:w="0" w:type="auto"/>
        <w:tblLook w:val="04A0" w:firstRow="1" w:lastRow="0" w:firstColumn="1" w:lastColumn="0" w:noHBand="0" w:noVBand="1"/>
      </w:tblPr>
      <w:tblGrid>
        <w:gridCol w:w="6091"/>
        <w:gridCol w:w="1417"/>
        <w:gridCol w:w="1502"/>
      </w:tblGrid>
      <w:tr w:rsidR="005E2780" w14:paraId="7F11ACAC" w14:textId="77777777" w:rsidTr="0072074E">
        <w:tc>
          <w:tcPr>
            <w:tcW w:w="6091" w:type="dxa"/>
          </w:tcPr>
          <w:p w14:paraId="56C14F83" w14:textId="1D55DB71" w:rsidR="005E2780" w:rsidRPr="005E2780" w:rsidRDefault="005E2780" w:rsidP="005E2780">
            <w:pPr>
              <w:rPr>
                <w:b/>
              </w:rPr>
            </w:pPr>
            <w:r w:rsidRPr="005E2780">
              <w:rPr>
                <w:b/>
              </w:rPr>
              <w:t>Effect</w:t>
            </w:r>
            <w:r w:rsidR="00D002C2">
              <w:rPr>
                <w:b/>
              </w:rPr>
              <w:t xml:space="preserve"> / Feature</w:t>
            </w:r>
          </w:p>
        </w:tc>
        <w:tc>
          <w:tcPr>
            <w:tcW w:w="1417" w:type="dxa"/>
          </w:tcPr>
          <w:p w14:paraId="51144A3A" w14:textId="77777777" w:rsidR="005E2780" w:rsidRPr="005E2780" w:rsidRDefault="005E2780" w:rsidP="005E2780">
            <w:pPr>
              <w:rPr>
                <w:b/>
              </w:rPr>
            </w:pPr>
            <w:r w:rsidRPr="005E2780">
              <w:rPr>
                <w:b/>
              </w:rPr>
              <w:t>Marks</w:t>
            </w:r>
          </w:p>
        </w:tc>
        <w:tc>
          <w:tcPr>
            <w:tcW w:w="1502" w:type="dxa"/>
          </w:tcPr>
          <w:p w14:paraId="127073A8" w14:textId="71E5BF9E" w:rsidR="005E2780" w:rsidRPr="005E2780" w:rsidRDefault="00BA4284" w:rsidP="005E2780">
            <w:pPr>
              <w:rPr>
                <w:b/>
              </w:rPr>
            </w:pPr>
            <w:r>
              <w:rPr>
                <w:b/>
              </w:rPr>
              <w:t>Claimed?</w:t>
            </w:r>
          </w:p>
        </w:tc>
      </w:tr>
      <w:tr w:rsidR="00585F8C" w14:paraId="3B11F8CA" w14:textId="77777777" w:rsidTr="0072074E">
        <w:tc>
          <w:tcPr>
            <w:tcW w:w="6091" w:type="dxa"/>
          </w:tcPr>
          <w:p w14:paraId="542A0684" w14:textId="090FDB9C" w:rsidR="00585F8C" w:rsidRPr="005E2780" w:rsidRDefault="00585F8C" w:rsidP="00585F8C">
            <w:pPr>
              <w:rPr>
                <w:b/>
              </w:rPr>
            </w:pPr>
            <w:r w:rsidRPr="005E2780">
              <w:t>A </w:t>
            </w:r>
            <w:proofErr w:type="gramStart"/>
            <w:r w:rsidRPr="005E2780">
              <w:rPr>
                <w:b/>
                <w:bCs/>
              </w:rPr>
              <w:t>First Person</w:t>
            </w:r>
            <w:proofErr w:type="gramEnd"/>
            <w:r w:rsidRPr="005E2780">
              <w:rPr>
                <w:b/>
                <w:bCs/>
              </w:rPr>
              <w:t xml:space="preserve"> controller</w:t>
            </w:r>
            <w:r w:rsidRPr="005E2780">
              <w:t> with which the player can navigate the scene</w:t>
            </w:r>
          </w:p>
        </w:tc>
        <w:tc>
          <w:tcPr>
            <w:tcW w:w="1417" w:type="dxa"/>
          </w:tcPr>
          <w:p w14:paraId="6B48D662" w14:textId="406894C3" w:rsidR="00585F8C" w:rsidRPr="005E2780" w:rsidRDefault="00585F8C" w:rsidP="00585F8C">
            <w:pPr>
              <w:rPr>
                <w:b/>
              </w:rPr>
            </w:pPr>
            <w:r>
              <w:t>-</w:t>
            </w:r>
          </w:p>
        </w:tc>
        <w:tc>
          <w:tcPr>
            <w:tcW w:w="1502" w:type="dxa"/>
          </w:tcPr>
          <w:p w14:paraId="64556509" w14:textId="071FD350" w:rsidR="00585F8C" w:rsidRPr="005E2780" w:rsidDel="005D01CA" w:rsidRDefault="00585F8C" w:rsidP="00585F8C">
            <w:pPr>
              <w:rPr>
                <w:b/>
              </w:rPr>
            </w:pPr>
            <w:r>
              <w:rPr>
                <w:rFonts w:ascii="Segoe UI Symbol" w:hAnsi="Segoe UI Symbol" w:cs="Segoe UI Symbol"/>
                <w:b/>
                <w:bCs/>
                <w:color w:val="4D5156"/>
                <w:shd w:val="clear" w:color="auto" w:fill="FFFFFF"/>
              </w:rPr>
              <w:t>YES</w:t>
            </w:r>
          </w:p>
        </w:tc>
      </w:tr>
      <w:tr w:rsidR="00585F8C" w14:paraId="1103D42F" w14:textId="77777777" w:rsidTr="0072074E">
        <w:tc>
          <w:tcPr>
            <w:tcW w:w="6091" w:type="dxa"/>
          </w:tcPr>
          <w:p w14:paraId="641A4EF9" w14:textId="71D8BC69" w:rsidR="00585F8C" w:rsidRDefault="00585F8C" w:rsidP="00585F8C">
            <w:r w:rsidRPr="005E2780">
              <w:t>An </w:t>
            </w:r>
            <w:r w:rsidRPr="005E2780">
              <w:rPr>
                <w:b/>
                <w:bCs/>
              </w:rPr>
              <w:t>outdoor</w:t>
            </w:r>
            <w:r w:rsidRPr="005E2780">
              <w:t xml:space="preserve"> section built using the Terrain editor </w:t>
            </w:r>
            <w:r>
              <w:t>(and dressed appropriately with terrain elements)</w:t>
            </w:r>
          </w:p>
        </w:tc>
        <w:tc>
          <w:tcPr>
            <w:tcW w:w="1417" w:type="dxa"/>
          </w:tcPr>
          <w:p w14:paraId="60549679" w14:textId="77777777" w:rsidR="00585F8C" w:rsidRDefault="00585F8C" w:rsidP="00585F8C">
            <w:r>
              <w:t>25%</w:t>
            </w:r>
          </w:p>
        </w:tc>
        <w:tc>
          <w:tcPr>
            <w:tcW w:w="1502" w:type="dxa"/>
          </w:tcPr>
          <w:p w14:paraId="281D8F01" w14:textId="1FB4CD86" w:rsidR="00585F8C" w:rsidRPr="009F4E66" w:rsidRDefault="009F4E66" w:rsidP="009F4E66">
            <w:pPr>
              <w:rPr>
                <w:rFonts w:ascii="Segoe UI Historic" w:hAnsi="Segoe UI Historic" w:cs="Segoe UI Historic"/>
                <w:b/>
                <w:bCs/>
                <w:color w:val="595959" w:themeColor="text1" w:themeTint="A6"/>
                <w:rPrChange w:id="5" w:author="Richard Garth" w:date="2021-06-04T23:20:00Z">
                  <w:rPr/>
                </w:rPrChange>
              </w:rPr>
              <w:pPrChange w:id="6" w:author="Richard Garth" w:date="2021-06-04T23:19:00Z">
                <w:pPr>
                  <w:jc w:val="center"/>
                </w:pPr>
              </w:pPrChange>
            </w:pPr>
            <w:ins w:id="7" w:author="Richard Garth" w:date="2021-06-04T20:28:00Z">
              <w:r w:rsidRPr="009F4E66">
                <w:rPr>
                  <w:rFonts w:ascii="Segoe UI Historic" w:hAnsi="Segoe UI Historic" w:cs="Segoe UI Historic"/>
                  <w:b/>
                  <w:bCs/>
                  <w:color w:val="595959" w:themeColor="text1" w:themeTint="A6"/>
                  <w:rPrChange w:id="8" w:author="Richard Garth" w:date="2021-06-04T23:20:00Z">
                    <w:rPr>
                      <w:rFonts w:ascii="Segoe UI Historic" w:hAnsi="Segoe UI Historic" w:cs="Segoe UI Historic"/>
                      <w:b/>
                      <w:bCs/>
                    </w:rPr>
                  </w:rPrChange>
                </w:rPr>
                <w:t>YES</w:t>
              </w:r>
            </w:ins>
          </w:p>
        </w:tc>
      </w:tr>
      <w:tr w:rsidR="00585F8C" w14:paraId="43CB7D63" w14:textId="77777777" w:rsidTr="0072074E">
        <w:tc>
          <w:tcPr>
            <w:tcW w:w="6091" w:type="dxa"/>
          </w:tcPr>
          <w:p w14:paraId="5AEFD91A" w14:textId="08DAB09D" w:rsidR="00585F8C" w:rsidRDefault="00585F8C" w:rsidP="00585F8C">
            <w:r w:rsidRPr="005E2780">
              <w:t>A</w:t>
            </w:r>
            <w:r>
              <w:t xml:space="preserve"> dressed/furnished</w:t>
            </w:r>
            <w:r w:rsidRPr="005E2780">
              <w:t> </w:t>
            </w:r>
            <w:r w:rsidRPr="005E2780">
              <w:rPr>
                <w:b/>
                <w:bCs/>
              </w:rPr>
              <w:t>indoor</w:t>
            </w:r>
            <w:r w:rsidRPr="005E2780">
              <w:t xml:space="preserve"> section </w:t>
            </w:r>
            <w:r>
              <w:t>constructed</w:t>
            </w:r>
            <w:r w:rsidRPr="005E2780">
              <w:t xml:space="preserve"> using ProBuilder</w:t>
            </w:r>
            <w:r>
              <w:t xml:space="preserve"> and/or </w:t>
            </w:r>
            <w:r w:rsidRPr="005E2780">
              <w:t>Unity primitives (cubes, spheres, etc)</w:t>
            </w:r>
          </w:p>
        </w:tc>
        <w:tc>
          <w:tcPr>
            <w:tcW w:w="1417" w:type="dxa"/>
          </w:tcPr>
          <w:p w14:paraId="3E68A5F8" w14:textId="77777777" w:rsidR="00585F8C" w:rsidRDefault="00585F8C" w:rsidP="00585F8C">
            <w:r>
              <w:t>25%</w:t>
            </w:r>
          </w:p>
        </w:tc>
        <w:tc>
          <w:tcPr>
            <w:tcW w:w="1502" w:type="dxa"/>
          </w:tcPr>
          <w:p w14:paraId="4FB3E7AB" w14:textId="2B493B8B" w:rsidR="00585F8C" w:rsidRPr="009F4E66" w:rsidRDefault="009F4E66" w:rsidP="009F4E66">
            <w:pPr>
              <w:rPr>
                <w:rFonts w:ascii="Segoe UI Historic" w:hAnsi="Segoe UI Historic" w:cs="Segoe UI Historic"/>
                <w:b/>
                <w:bCs/>
                <w:color w:val="595959" w:themeColor="text1" w:themeTint="A6"/>
                <w:rPrChange w:id="9" w:author="Richard Garth" w:date="2021-06-04T23:20:00Z">
                  <w:rPr/>
                </w:rPrChange>
              </w:rPr>
              <w:pPrChange w:id="10" w:author="Richard Garth" w:date="2021-06-04T23:19:00Z">
                <w:pPr>
                  <w:jc w:val="center"/>
                </w:pPr>
              </w:pPrChange>
            </w:pPr>
            <w:ins w:id="11" w:author="Richard Garth" w:date="2021-06-04T20:28:00Z">
              <w:r w:rsidRPr="009F4E66">
                <w:rPr>
                  <w:rFonts w:ascii="Segoe UI Historic" w:hAnsi="Segoe UI Historic" w:cs="Segoe UI Historic"/>
                  <w:b/>
                  <w:bCs/>
                  <w:color w:val="595959" w:themeColor="text1" w:themeTint="A6"/>
                  <w:rPrChange w:id="12" w:author="Richard Garth" w:date="2021-06-04T23:20:00Z">
                    <w:rPr>
                      <w:rFonts w:ascii="Segoe UI Historic" w:hAnsi="Segoe UI Historic" w:cs="Segoe UI Historic"/>
                      <w:b/>
                      <w:bCs/>
                    </w:rPr>
                  </w:rPrChange>
                </w:rPr>
                <w:t>YES</w:t>
              </w:r>
            </w:ins>
          </w:p>
        </w:tc>
      </w:tr>
      <w:tr w:rsidR="00585F8C" w14:paraId="6995D7B2" w14:textId="77777777" w:rsidTr="0072074E">
        <w:tc>
          <w:tcPr>
            <w:tcW w:w="6091" w:type="dxa"/>
          </w:tcPr>
          <w:p w14:paraId="709618E0" w14:textId="2AA0A750" w:rsidR="00585F8C" w:rsidRDefault="00585F8C" w:rsidP="00585F8C">
            <w:r w:rsidRPr="005E2780">
              <w:t>Appropriate </w:t>
            </w:r>
            <w:hyperlink r:id="rId8" w:history="1">
              <w:r w:rsidRPr="005E2780">
                <w:rPr>
                  <w:rStyle w:val="Hyperlink"/>
                </w:rPr>
                <w:t>textures</w:t>
              </w:r>
            </w:hyperlink>
            <w:r>
              <w:t> on the indoor section</w:t>
            </w:r>
          </w:p>
        </w:tc>
        <w:tc>
          <w:tcPr>
            <w:tcW w:w="1417" w:type="dxa"/>
          </w:tcPr>
          <w:p w14:paraId="49454861" w14:textId="703F6EDE" w:rsidR="00585F8C" w:rsidRDefault="00585F8C" w:rsidP="00585F8C">
            <w:r>
              <w:t>5%</w:t>
            </w:r>
          </w:p>
        </w:tc>
        <w:tc>
          <w:tcPr>
            <w:tcW w:w="1502" w:type="dxa"/>
          </w:tcPr>
          <w:p w14:paraId="01F68696" w14:textId="06BCCEFD" w:rsidR="00585F8C" w:rsidRPr="009F4E66" w:rsidRDefault="009F4E66" w:rsidP="009F4E66">
            <w:pPr>
              <w:rPr>
                <w:rFonts w:ascii="Segoe UI Historic" w:hAnsi="Segoe UI Historic" w:cs="Segoe UI Historic"/>
                <w:b/>
                <w:bCs/>
                <w:color w:val="595959" w:themeColor="text1" w:themeTint="A6"/>
                <w:rPrChange w:id="13" w:author="Richard Garth" w:date="2021-06-04T23:20:00Z">
                  <w:rPr/>
                </w:rPrChange>
              </w:rPr>
              <w:pPrChange w:id="14" w:author="Richard Garth" w:date="2021-06-04T23:19:00Z">
                <w:pPr>
                  <w:jc w:val="center"/>
                </w:pPr>
              </w:pPrChange>
            </w:pPr>
            <w:ins w:id="15" w:author="Richard Garth" w:date="2021-06-04T22:35:00Z">
              <w:r w:rsidRPr="009F4E66">
                <w:rPr>
                  <w:rFonts w:ascii="Segoe UI Historic" w:hAnsi="Segoe UI Historic" w:cs="Segoe UI Historic"/>
                  <w:b/>
                  <w:bCs/>
                  <w:color w:val="595959" w:themeColor="text1" w:themeTint="A6"/>
                  <w:rPrChange w:id="16" w:author="Richard Garth" w:date="2021-06-04T23:20:00Z">
                    <w:rPr>
                      <w:rFonts w:ascii="Segoe UI Historic" w:hAnsi="Segoe UI Historic" w:cs="Segoe UI Historic"/>
                      <w:b/>
                      <w:bCs/>
                    </w:rPr>
                  </w:rPrChange>
                </w:rPr>
                <w:t>YES</w:t>
              </w:r>
            </w:ins>
          </w:p>
        </w:tc>
      </w:tr>
      <w:tr w:rsidR="00585F8C" w14:paraId="1ECEB492" w14:textId="77777777" w:rsidTr="0072074E">
        <w:tc>
          <w:tcPr>
            <w:tcW w:w="6091" w:type="dxa"/>
          </w:tcPr>
          <w:p w14:paraId="3480B224" w14:textId="1AAB44B0" w:rsidR="00585F8C" w:rsidRDefault="00585F8C" w:rsidP="00F263E5">
            <w:pPr>
              <w:pStyle w:val="ListParagraph"/>
              <w:numPr>
                <w:ilvl w:val="0"/>
                <w:numId w:val="8"/>
              </w:numPr>
            </w:pPr>
            <w:r>
              <w:t xml:space="preserve">Appropriate textures using </w:t>
            </w:r>
            <w:hyperlink r:id="rId9" w:history="1">
              <w:r w:rsidRPr="0036018F">
                <w:rPr>
                  <w:rStyle w:val="Hyperlink"/>
                </w:rPr>
                <w:t>height and normal maps</w:t>
              </w:r>
            </w:hyperlink>
          </w:p>
        </w:tc>
        <w:tc>
          <w:tcPr>
            <w:tcW w:w="1417" w:type="dxa"/>
          </w:tcPr>
          <w:p w14:paraId="483EDDD4" w14:textId="081879A1" w:rsidR="00585F8C" w:rsidRDefault="00585F8C" w:rsidP="00585F8C">
            <w:r>
              <w:t>+ 5%</w:t>
            </w:r>
          </w:p>
        </w:tc>
        <w:tc>
          <w:tcPr>
            <w:tcW w:w="1502" w:type="dxa"/>
          </w:tcPr>
          <w:p w14:paraId="2ED0E42F" w14:textId="6117A383" w:rsidR="00585F8C" w:rsidRPr="009F4E66" w:rsidRDefault="009F4E66" w:rsidP="009F4E66">
            <w:pPr>
              <w:rPr>
                <w:rFonts w:ascii="Segoe UI Historic" w:hAnsi="Segoe UI Historic" w:cs="Segoe UI Historic"/>
                <w:b/>
                <w:bCs/>
                <w:color w:val="595959" w:themeColor="text1" w:themeTint="A6"/>
                <w:rPrChange w:id="17" w:author="Richard Garth" w:date="2021-06-04T23:20:00Z">
                  <w:rPr/>
                </w:rPrChange>
              </w:rPr>
              <w:pPrChange w:id="18" w:author="Richard Garth" w:date="2021-06-04T23:19:00Z">
                <w:pPr>
                  <w:jc w:val="center"/>
                </w:pPr>
              </w:pPrChange>
            </w:pPr>
            <w:ins w:id="19" w:author="Richard Garth" w:date="2021-06-04T22:35:00Z">
              <w:r w:rsidRPr="009F4E66">
                <w:rPr>
                  <w:rFonts w:ascii="Segoe UI Historic" w:hAnsi="Segoe UI Historic" w:cs="Segoe UI Historic"/>
                  <w:b/>
                  <w:bCs/>
                  <w:color w:val="595959" w:themeColor="text1" w:themeTint="A6"/>
                  <w:rPrChange w:id="20" w:author="Richard Garth" w:date="2021-06-04T23:20:00Z">
                    <w:rPr>
                      <w:rFonts w:ascii="Segoe UI Historic" w:hAnsi="Segoe UI Historic" w:cs="Segoe UI Historic"/>
                      <w:b/>
                      <w:bCs/>
                    </w:rPr>
                  </w:rPrChange>
                </w:rPr>
                <w:t>YES</w:t>
              </w:r>
            </w:ins>
          </w:p>
        </w:tc>
      </w:tr>
      <w:tr w:rsidR="00585F8C" w14:paraId="75518034" w14:textId="77777777" w:rsidTr="0072074E">
        <w:tc>
          <w:tcPr>
            <w:tcW w:w="6091" w:type="dxa"/>
          </w:tcPr>
          <w:p w14:paraId="7AF2022D" w14:textId="3716935C" w:rsidR="00585F8C" w:rsidRDefault="00585F8C" w:rsidP="00F263E5">
            <w:r>
              <w:t>A</w:t>
            </w:r>
            <w:r w:rsidRPr="005E2780">
              <w:t xml:space="preserve"> simple single-state </w:t>
            </w:r>
            <w:hyperlink r:id="rId10" w:history="1">
              <w:r w:rsidR="00E72CD1" w:rsidRPr="00E72CD1">
                <w:rPr>
                  <w:rStyle w:val="Hyperlink"/>
                </w:rPr>
                <w:t>animation clips</w:t>
              </w:r>
            </w:hyperlink>
          </w:p>
        </w:tc>
        <w:tc>
          <w:tcPr>
            <w:tcW w:w="1417" w:type="dxa"/>
          </w:tcPr>
          <w:p w14:paraId="314A80F1" w14:textId="103C4712" w:rsidR="00585F8C" w:rsidRDefault="00585F8C" w:rsidP="00585F8C">
            <w:r>
              <w:t>5%</w:t>
            </w:r>
          </w:p>
        </w:tc>
        <w:tc>
          <w:tcPr>
            <w:tcW w:w="1502" w:type="dxa"/>
          </w:tcPr>
          <w:p w14:paraId="12417C7D" w14:textId="77777777" w:rsidR="00585F8C" w:rsidRPr="009F4E66" w:rsidRDefault="00585F8C" w:rsidP="009F4E66">
            <w:pPr>
              <w:rPr>
                <w:rFonts w:ascii="Segoe UI Historic" w:hAnsi="Segoe UI Historic" w:cs="Segoe UI Historic"/>
                <w:b/>
                <w:bCs/>
                <w:color w:val="595959" w:themeColor="text1" w:themeTint="A6"/>
                <w:rPrChange w:id="21" w:author="Richard Garth" w:date="2021-06-04T23:20:00Z">
                  <w:rPr/>
                </w:rPrChange>
              </w:rPr>
              <w:pPrChange w:id="22" w:author="Richard Garth" w:date="2021-06-04T23:19:00Z">
                <w:pPr>
                  <w:jc w:val="center"/>
                </w:pPr>
              </w:pPrChange>
            </w:pPr>
          </w:p>
        </w:tc>
      </w:tr>
      <w:tr w:rsidR="00585F8C" w14:paraId="0B0D1C1D" w14:textId="77777777" w:rsidTr="0072074E">
        <w:tc>
          <w:tcPr>
            <w:tcW w:w="6091" w:type="dxa"/>
          </w:tcPr>
          <w:p w14:paraId="52B03EF4" w14:textId="158CA81D" w:rsidR="00585F8C" w:rsidRDefault="00585F8C" w:rsidP="00585F8C">
            <w:r w:rsidRPr="005E2780">
              <w:t>A </w:t>
            </w:r>
            <w:hyperlink r:id="rId11" w:history="1">
              <w:r w:rsidRPr="005E2780">
                <w:rPr>
                  <w:rStyle w:val="Hyperlink"/>
                </w:rPr>
                <w:t>multi-state animation</w:t>
              </w:r>
            </w:hyperlink>
            <w:r w:rsidRPr="005E2780">
              <w:t> that resp</w:t>
            </w:r>
            <w:r>
              <w:t>onds to trigger or mouse events</w:t>
            </w:r>
          </w:p>
        </w:tc>
        <w:tc>
          <w:tcPr>
            <w:tcW w:w="1417" w:type="dxa"/>
          </w:tcPr>
          <w:p w14:paraId="4E6BFE6A" w14:textId="501A1C67" w:rsidR="00585F8C" w:rsidRDefault="00585F8C" w:rsidP="00585F8C">
            <w:r>
              <w:t>5%</w:t>
            </w:r>
          </w:p>
        </w:tc>
        <w:tc>
          <w:tcPr>
            <w:tcW w:w="1502" w:type="dxa"/>
          </w:tcPr>
          <w:p w14:paraId="200C184E" w14:textId="1861C5F9" w:rsidR="00585F8C" w:rsidRPr="009F4E66" w:rsidRDefault="009F4E66" w:rsidP="009F4E66">
            <w:pPr>
              <w:rPr>
                <w:rFonts w:ascii="Segoe UI Historic" w:hAnsi="Segoe UI Historic" w:cs="Segoe UI Historic"/>
                <w:b/>
                <w:bCs/>
                <w:color w:val="595959" w:themeColor="text1" w:themeTint="A6"/>
                <w:rPrChange w:id="23" w:author="Richard Garth" w:date="2021-06-04T23:20:00Z">
                  <w:rPr/>
                </w:rPrChange>
              </w:rPr>
              <w:pPrChange w:id="24" w:author="Richard Garth" w:date="2021-06-04T23:19:00Z">
                <w:pPr>
                  <w:jc w:val="center"/>
                </w:pPr>
              </w:pPrChange>
            </w:pPr>
            <w:ins w:id="25" w:author="Richard Garth" w:date="2021-06-04T20:49:00Z">
              <w:r w:rsidRPr="009F4E66">
                <w:rPr>
                  <w:rFonts w:ascii="Segoe UI Historic" w:hAnsi="Segoe UI Historic" w:cs="Segoe UI Historic"/>
                  <w:b/>
                  <w:bCs/>
                  <w:color w:val="595959" w:themeColor="text1" w:themeTint="A6"/>
                  <w:rPrChange w:id="26" w:author="Richard Garth" w:date="2021-06-04T23:20:00Z">
                    <w:rPr>
                      <w:rFonts w:ascii="Segoe UI Historic" w:hAnsi="Segoe UI Historic" w:cs="Segoe UI Historic"/>
                      <w:b/>
                      <w:bCs/>
                    </w:rPr>
                  </w:rPrChange>
                </w:rPr>
                <w:t>YES</w:t>
              </w:r>
            </w:ins>
          </w:p>
        </w:tc>
      </w:tr>
      <w:tr w:rsidR="00585F8C" w14:paraId="68BC10FC" w14:textId="77777777" w:rsidTr="0072074E">
        <w:tc>
          <w:tcPr>
            <w:tcW w:w="6091" w:type="dxa"/>
          </w:tcPr>
          <w:p w14:paraId="10FC4BB8" w14:textId="33EA137A" w:rsidR="00585F8C" w:rsidRDefault="00585F8C" w:rsidP="00585F8C">
            <w:r w:rsidRPr="005E2780">
              <w:t>Direct </w:t>
            </w:r>
            <w:hyperlink r:id="rId12" w:history="1">
              <w:r w:rsidRPr="005E2780">
                <w:rPr>
                  <w:rStyle w:val="Hyperlink"/>
                </w:rPr>
                <w:t>light sources</w:t>
              </w:r>
            </w:hyperlink>
            <w:r w:rsidRPr="005E2780">
              <w:t> beyon</w:t>
            </w:r>
            <w:r>
              <w:t>d the default Directional Light</w:t>
            </w:r>
          </w:p>
        </w:tc>
        <w:tc>
          <w:tcPr>
            <w:tcW w:w="1417" w:type="dxa"/>
          </w:tcPr>
          <w:p w14:paraId="39F19AC0" w14:textId="51447DD6" w:rsidR="00585F8C" w:rsidRDefault="00585F8C" w:rsidP="00585F8C">
            <w:r>
              <w:t>5%</w:t>
            </w:r>
          </w:p>
        </w:tc>
        <w:tc>
          <w:tcPr>
            <w:tcW w:w="1502" w:type="dxa"/>
          </w:tcPr>
          <w:p w14:paraId="04CA877A" w14:textId="3B40F59D" w:rsidR="00585F8C" w:rsidRPr="009F4E66" w:rsidRDefault="009F4E66" w:rsidP="009F4E66">
            <w:pPr>
              <w:rPr>
                <w:rFonts w:ascii="Segoe UI Historic" w:hAnsi="Segoe UI Historic" w:cs="Segoe UI Historic"/>
                <w:b/>
                <w:bCs/>
                <w:color w:val="595959" w:themeColor="text1" w:themeTint="A6"/>
                <w:rPrChange w:id="27" w:author="Richard Garth" w:date="2021-06-04T23:20:00Z">
                  <w:rPr/>
                </w:rPrChange>
              </w:rPr>
              <w:pPrChange w:id="28" w:author="Richard Garth" w:date="2021-06-04T23:19:00Z">
                <w:pPr>
                  <w:jc w:val="center"/>
                </w:pPr>
              </w:pPrChange>
            </w:pPr>
            <w:ins w:id="29" w:author="Richard Garth" w:date="2021-06-04T20:30:00Z">
              <w:r w:rsidRPr="009F4E66">
                <w:rPr>
                  <w:rFonts w:ascii="Segoe UI Historic" w:hAnsi="Segoe UI Historic" w:cs="Segoe UI Historic"/>
                  <w:b/>
                  <w:bCs/>
                  <w:color w:val="595959" w:themeColor="text1" w:themeTint="A6"/>
                  <w:rPrChange w:id="30" w:author="Richard Garth" w:date="2021-06-04T23:20:00Z">
                    <w:rPr>
                      <w:rFonts w:ascii="Segoe UI Historic" w:hAnsi="Segoe UI Historic" w:cs="Segoe UI Historic"/>
                      <w:b/>
                      <w:bCs/>
                    </w:rPr>
                  </w:rPrChange>
                </w:rPr>
                <w:t>YES</w:t>
              </w:r>
            </w:ins>
          </w:p>
        </w:tc>
      </w:tr>
      <w:tr w:rsidR="00585F8C" w14:paraId="2D84596E" w14:textId="77777777" w:rsidTr="0072074E">
        <w:tc>
          <w:tcPr>
            <w:tcW w:w="6091" w:type="dxa"/>
          </w:tcPr>
          <w:p w14:paraId="11E48032" w14:textId="259349C2" w:rsidR="00585F8C" w:rsidRDefault="002A0DDA" w:rsidP="00F263E5">
            <w:pPr>
              <w:pStyle w:val="ListParagraph"/>
              <w:numPr>
                <w:ilvl w:val="0"/>
                <w:numId w:val="7"/>
              </w:numPr>
            </w:pPr>
            <w:hyperlink r:id="rId13" w:history="1">
              <w:r w:rsidR="00585F8C" w:rsidRPr="005E2780">
                <w:rPr>
                  <w:rStyle w:val="Hyperlink"/>
                </w:rPr>
                <w:t>Baked indirect lighting</w:t>
              </w:r>
            </w:hyperlink>
            <w:r w:rsidR="00585F8C">
              <w:t> in the Indoor section</w:t>
            </w:r>
          </w:p>
        </w:tc>
        <w:tc>
          <w:tcPr>
            <w:tcW w:w="1417" w:type="dxa"/>
          </w:tcPr>
          <w:p w14:paraId="0616C02E" w14:textId="1E815452" w:rsidR="00585F8C" w:rsidRDefault="00585F8C" w:rsidP="00585F8C">
            <w:r>
              <w:t>+ 5%</w:t>
            </w:r>
          </w:p>
        </w:tc>
        <w:tc>
          <w:tcPr>
            <w:tcW w:w="1502" w:type="dxa"/>
          </w:tcPr>
          <w:p w14:paraId="31D75929" w14:textId="77777777" w:rsidR="00585F8C" w:rsidRPr="009F4E66" w:rsidRDefault="00585F8C" w:rsidP="009F4E66">
            <w:pPr>
              <w:rPr>
                <w:rFonts w:ascii="Segoe UI Historic" w:hAnsi="Segoe UI Historic" w:cs="Segoe UI Historic"/>
                <w:b/>
                <w:bCs/>
                <w:color w:val="595959" w:themeColor="text1" w:themeTint="A6"/>
                <w:rPrChange w:id="31" w:author="Richard Garth" w:date="2021-06-04T23:20:00Z">
                  <w:rPr/>
                </w:rPrChange>
              </w:rPr>
              <w:pPrChange w:id="32" w:author="Richard Garth" w:date="2021-06-04T23:19:00Z">
                <w:pPr>
                  <w:jc w:val="center"/>
                </w:pPr>
              </w:pPrChange>
            </w:pPr>
          </w:p>
        </w:tc>
      </w:tr>
      <w:tr w:rsidR="00585F8C" w14:paraId="744D3F39" w14:textId="77777777" w:rsidTr="0072074E">
        <w:tc>
          <w:tcPr>
            <w:tcW w:w="6091" w:type="dxa"/>
          </w:tcPr>
          <w:p w14:paraId="49679B24" w14:textId="484425F4" w:rsidR="00585F8C" w:rsidRDefault="00585F8C" w:rsidP="003622CE">
            <w:pPr>
              <w:pStyle w:val="ListParagraph"/>
              <w:numPr>
                <w:ilvl w:val="0"/>
                <w:numId w:val="7"/>
              </w:numPr>
            </w:pPr>
            <w:r w:rsidRPr="005E2780">
              <w:t>Use of </w:t>
            </w:r>
            <w:hyperlink r:id="rId14" w:history="1">
              <w:r w:rsidRPr="005E2780">
                <w:rPr>
                  <w:rStyle w:val="Hyperlink"/>
                </w:rPr>
                <w:t>light-probes</w:t>
              </w:r>
            </w:hyperlink>
            <w:r w:rsidRPr="005E2780">
              <w:t> for dynamic indirect lighting</w:t>
            </w:r>
          </w:p>
        </w:tc>
        <w:tc>
          <w:tcPr>
            <w:tcW w:w="1417" w:type="dxa"/>
          </w:tcPr>
          <w:p w14:paraId="26B7872D" w14:textId="7B4FFBF4" w:rsidR="00585F8C" w:rsidRDefault="00585F8C" w:rsidP="00585F8C">
            <w:r>
              <w:t>+ 5%</w:t>
            </w:r>
          </w:p>
        </w:tc>
        <w:tc>
          <w:tcPr>
            <w:tcW w:w="1502" w:type="dxa"/>
          </w:tcPr>
          <w:p w14:paraId="69C98DAE" w14:textId="77777777" w:rsidR="00585F8C" w:rsidRPr="009F4E66" w:rsidRDefault="00585F8C" w:rsidP="009F4E66">
            <w:pPr>
              <w:rPr>
                <w:rFonts w:ascii="Segoe UI Historic" w:hAnsi="Segoe UI Historic" w:cs="Segoe UI Historic"/>
                <w:b/>
                <w:bCs/>
                <w:color w:val="595959" w:themeColor="text1" w:themeTint="A6"/>
                <w:rPrChange w:id="33" w:author="Richard Garth" w:date="2021-06-04T23:20:00Z">
                  <w:rPr/>
                </w:rPrChange>
              </w:rPr>
              <w:pPrChange w:id="34" w:author="Richard Garth" w:date="2021-06-04T23:19:00Z">
                <w:pPr>
                  <w:jc w:val="center"/>
                </w:pPr>
              </w:pPrChange>
            </w:pPr>
          </w:p>
        </w:tc>
      </w:tr>
      <w:tr w:rsidR="00585F8C" w14:paraId="2D671A3A" w14:textId="77777777" w:rsidTr="0072074E">
        <w:trPr>
          <w:trHeight w:val="363"/>
        </w:trPr>
        <w:tc>
          <w:tcPr>
            <w:tcW w:w="6091" w:type="dxa"/>
          </w:tcPr>
          <w:p w14:paraId="527F66F1" w14:textId="44E70C56" w:rsidR="00585F8C" w:rsidRDefault="00585F8C" w:rsidP="00F263E5">
            <w:r w:rsidRPr="005E2780">
              <w:t>Use of </w:t>
            </w:r>
            <w:hyperlink r:id="rId15" w:history="1">
              <w:r w:rsidRPr="005E2780">
                <w:rPr>
                  <w:rStyle w:val="Hyperlink"/>
                </w:rPr>
                <w:t>reflection-probes</w:t>
              </w:r>
            </w:hyperlink>
            <w:r w:rsidRPr="005E2780">
              <w:t> and reflective surfaces</w:t>
            </w:r>
          </w:p>
        </w:tc>
        <w:tc>
          <w:tcPr>
            <w:tcW w:w="1417" w:type="dxa"/>
          </w:tcPr>
          <w:p w14:paraId="7C9D017D" w14:textId="668E0E5E" w:rsidR="00585F8C" w:rsidRDefault="00585F8C" w:rsidP="00585F8C">
            <w:r>
              <w:t>5%</w:t>
            </w:r>
          </w:p>
        </w:tc>
        <w:tc>
          <w:tcPr>
            <w:tcW w:w="1502" w:type="dxa"/>
          </w:tcPr>
          <w:p w14:paraId="2E4F25BA" w14:textId="77777777" w:rsidR="00585F8C" w:rsidRPr="009F4E66" w:rsidRDefault="00585F8C" w:rsidP="009F4E66">
            <w:pPr>
              <w:rPr>
                <w:rFonts w:ascii="Segoe UI Historic" w:hAnsi="Segoe UI Historic" w:cs="Segoe UI Historic"/>
                <w:b/>
                <w:bCs/>
                <w:color w:val="595959" w:themeColor="text1" w:themeTint="A6"/>
                <w:rPrChange w:id="35" w:author="Richard Garth" w:date="2021-06-04T23:20:00Z">
                  <w:rPr/>
                </w:rPrChange>
              </w:rPr>
              <w:pPrChange w:id="36" w:author="Richard Garth" w:date="2021-06-04T23:19:00Z">
                <w:pPr>
                  <w:jc w:val="center"/>
                </w:pPr>
              </w:pPrChange>
            </w:pPr>
          </w:p>
        </w:tc>
      </w:tr>
      <w:tr w:rsidR="00585F8C" w14:paraId="758875B7" w14:textId="77777777" w:rsidTr="0072074E">
        <w:tc>
          <w:tcPr>
            <w:tcW w:w="6091" w:type="dxa"/>
          </w:tcPr>
          <w:p w14:paraId="6765EBC0" w14:textId="51C099DE" w:rsidR="00585F8C" w:rsidRDefault="00585F8C" w:rsidP="00585F8C">
            <w:r w:rsidRPr="005E2780">
              <w:t>Appropriately chosen </w:t>
            </w:r>
            <w:hyperlink r:id="rId16" w:history="1">
              <w:r w:rsidRPr="005E2780">
                <w:rPr>
                  <w:rStyle w:val="Hyperlink"/>
                </w:rPr>
                <w:t>post-processing effects</w:t>
              </w:r>
            </w:hyperlink>
          </w:p>
        </w:tc>
        <w:tc>
          <w:tcPr>
            <w:tcW w:w="1417" w:type="dxa"/>
          </w:tcPr>
          <w:p w14:paraId="4C1205EE" w14:textId="64DBCB17" w:rsidR="00585F8C" w:rsidRDefault="00585F8C" w:rsidP="00585F8C">
            <w:r>
              <w:t>5%</w:t>
            </w:r>
          </w:p>
        </w:tc>
        <w:tc>
          <w:tcPr>
            <w:tcW w:w="1502" w:type="dxa"/>
          </w:tcPr>
          <w:p w14:paraId="6A7A6BDA" w14:textId="77777777" w:rsidR="00585F8C" w:rsidRPr="009F4E66" w:rsidRDefault="00585F8C" w:rsidP="009F4E66">
            <w:pPr>
              <w:rPr>
                <w:rFonts w:ascii="Segoe UI Historic" w:hAnsi="Segoe UI Historic" w:cs="Segoe UI Historic"/>
                <w:b/>
                <w:bCs/>
                <w:color w:val="595959" w:themeColor="text1" w:themeTint="A6"/>
                <w:rPrChange w:id="37" w:author="Richard Garth" w:date="2021-06-04T23:20:00Z">
                  <w:rPr/>
                </w:rPrChange>
              </w:rPr>
              <w:pPrChange w:id="38" w:author="Richard Garth" w:date="2021-06-04T23:19:00Z">
                <w:pPr>
                  <w:jc w:val="center"/>
                </w:pPr>
              </w:pPrChange>
            </w:pPr>
          </w:p>
        </w:tc>
      </w:tr>
      <w:tr w:rsidR="00585F8C" w14:paraId="4B60F7E9" w14:textId="77777777" w:rsidTr="0072074E">
        <w:tc>
          <w:tcPr>
            <w:tcW w:w="6091" w:type="dxa"/>
          </w:tcPr>
          <w:p w14:paraId="0F18E06C" w14:textId="45BF0E94" w:rsidR="00585F8C" w:rsidRDefault="00585F8C" w:rsidP="00F263E5">
            <w:pPr>
              <w:pStyle w:val="ListParagraph"/>
              <w:numPr>
                <w:ilvl w:val="0"/>
                <w:numId w:val="7"/>
              </w:numPr>
            </w:pPr>
            <w:r>
              <w:t>Using both global and non-global (trigger) volumes</w:t>
            </w:r>
          </w:p>
        </w:tc>
        <w:tc>
          <w:tcPr>
            <w:tcW w:w="1417" w:type="dxa"/>
          </w:tcPr>
          <w:p w14:paraId="48665B49" w14:textId="0379510D" w:rsidR="00585F8C" w:rsidRDefault="00CB56FD" w:rsidP="00585F8C">
            <w:r>
              <w:t xml:space="preserve">+ </w:t>
            </w:r>
            <w:r w:rsidR="00585F8C">
              <w:t>5%</w:t>
            </w:r>
          </w:p>
        </w:tc>
        <w:tc>
          <w:tcPr>
            <w:tcW w:w="1502" w:type="dxa"/>
          </w:tcPr>
          <w:p w14:paraId="19C8E75F" w14:textId="77777777" w:rsidR="00585F8C" w:rsidRPr="009F4E66" w:rsidRDefault="00585F8C" w:rsidP="009F4E66">
            <w:pPr>
              <w:rPr>
                <w:rFonts w:ascii="Segoe UI Historic" w:hAnsi="Segoe UI Historic" w:cs="Segoe UI Historic"/>
                <w:b/>
                <w:bCs/>
                <w:color w:val="595959" w:themeColor="text1" w:themeTint="A6"/>
                <w:rPrChange w:id="39" w:author="Richard Garth" w:date="2021-06-04T23:20:00Z">
                  <w:rPr/>
                </w:rPrChange>
              </w:rPr>
              <w:pPrChange w:id="40" w:author="Richard Garth" w:date="2021-06-04T23:19:00Z">
                <w:pPr>
                  <w:jc w:val="center"/>
                </w:pPr>
              </w:pPrChange>
            </w:pPr>
          </w:p>
        </w:tc>
      </w:tr>
      <w:tr w:rsidR="00585F8C" w14:paraId="2FB296F0" w14:textId="77777777" w:rsidTr="0072074E">
        <w:tc>
          <w:tcPr>
            <w:tcW w:w="6091" w:type="dxa"/>
          </w:tcPr>
          <w:p w14:paraId="696BAB8C" w14:textId="4459C5F0" w:rsidR="00585F8C" w:rsidRPr="005E2780" w:rsidRDefault="00585F8C" w:rsidP="00F263E5">
            <w:r w:rsidRPr="005E2780">
              <w:t>Use of </w:t>
            </w:r>
            <w:hyperlink r:id="rId17" w:history="1">
              <w:r w:rsidRPr="005E2780">
                <w:rPr>
                  <w:rStyle w:val="Hyperlink"/>
                </w:rPr>
                <w:t>multiple cameras</w:t>
              </w:r>
            </w:hyperlink>
            <w:r w:rsidRPr="005E2780">
              <w:t> (</w:t>
            </w:r>
            <w:proofErr w:type="gramStart"/>
            <w:r w:rsidRPr="005E2780">
              <w:t>e.g.</w:t>
            </w:r>
            <w:proofErr w:type="gramEnd"/>
            <w:r w:rsidRPr="005E2780">
              <w:t xml:space="preserve"> overlaid cam</w:t>
            </w:r>
            <w:r>
              <w:t>eras or rendering to a texture)</w:t>
            </w:r>
          </w:p>
        </w:tc>
        <w:tc>
          <w:tcPr>
            <w:tcW w:w="1417" w:type="dxa"/>
          </w:tcPr>
          <w:p w14:paraId="62A117AA" w14:textId="146B8D19" w:rsidR="00585F8C" w:rsidRDefault="00585F8C" w:rsidP="00585F8C">
            <w:r>
              <w:t>5%</w:t>
            </w:r>
          </w:p>
        </w:tc>
        <w:tc>
          <w:tcPr>
            <w:tcW w:w="1502" w:type="dxa"/>
          </w:tcPr>
          <w:p w14:paraId="5915AD9F" w14:textId="1FFA48EB" w:rsidR="00585F8C" w:rsidRPr="009F4E66" w:rsidRDefault="009F4E66" w:rsidP="009F4E66">
            <w:pPr>
              <w:rPr>
                <w:rFonts w:ascii="Segoe UI Historic" w:hAnsi="Segoe UI Historic" w:cs="Segoe UI Historic"/>
                <w:b/>
                <w:bCs/>
                <w:color w:val="595959" w:themeColor="text1" w:themeTint="A6"/>
                <w:rPrChange w:id="41" w:author="Richard Garth" w:date="2021-06-04T23:20:00Z">
                  <w:rPr/>
                </w:rPrChange>
              </w:rPr>
              <w:pPrChange w:id="42" w:author="Richard Garth" w:date="2021-06-04T23:19:00Z">
                <w:pPr>
                  <w:jc w:val="center"/>
                </w:pPr>
              </w:pPrChange>
            </w:pPr>
            <w:ins w:id="43" w:author="Richard Garth" w:date="2021-06-04T22:53:00Z">
              <w:r w:rsidRPr="009F4E66">
                <w:rPr>
                  <w:rFonts w:ascii="Segoe UI Historic" w:hAnsi="Segoe UI Historic" w:cs="Segoe UI Historic"/>
                  <w:b/>
                  <w:bCs/>
                  <w:color w:val="595959" w:themeColor="text1" w:themeTint="A6"/>
                  <w:rPrChange w:id="44" w:author="Richard Garth" w:date="2021-06-04T23:20:00Z">
                    <w:rPr>
                      <w:rFonts w:ascii="Segoe UI Historic" w:hAnsi="Segoe UI Historic" w:cs="Segoe UI Historic"/>
                      <w:b/>
                      <w:bCs/>
                    </w:rPr>
                  </w:rPrChange>
                </w:rPr>
                <w:t>YES</w:t>
              </w:r>
            </w:ins>
          </w:p>
        </w:tc>
      </w:tr>
      <w:tr w:rsidR="00585F8C" w14:paraId="37279EAF" w14:textId="77777777" w:rsidTr="0072074E">
        <w:tc>
          <w:tcPr>
            <w:tcW w:w="6091" w:type="dxa"/>
          </w:tcPr>
          <w:p w14:paraId="62137BA9" w14:textId="0C262050" w:rsidR="00585F8C" w:rsidRDefault="002A0DDA" w:rsidP="00585F8C">
            <w:hyperlink r:id="rId18" w:history="1">
              <w:r w:rsidR="00585F8C" w:rsidRPr="005E2780">
                <w:rPr>
                  <w:rStyle w:val="Hyperlink"/>
                </w:rPr>
                <w:t>Particle systems</w:t>
              </w:r>
            </w:hyperlink>
          </w:p>
        </w:tc>
        <w:tc>
          <w:tcPr>
            <w:tcW w:w="1417" w:type="dxa"/>
          </w:tcPr>
          <w:p w14:paraId="207BF051" w14:textId="2BD71AAB" w:rsidR="00585F8C" w:rsidRDefault="00585F8C" w:rsidP="00585F8C">
            <w:r>
              <w:t>10%</w:t>
            </w:r>
          </w:p>
        </w:tc>
        <w:tc>
          <w:tcPr>
            <w:tcW w:w="1502" w:type="dxa"/>
          </w:tcPr>
          <w:p w14:paraId="4DBF18CF" w14:textId="329A24E7" w:rsidR="00585F8C" w:rsidRPr="009F4E66" w:rsidRDefault="009F4E66" w:rsidP="009F4E66">
            <w:pPr>
              <w:rPr>
                <w:rFonts w:ascii="Segoe UI Historic" w:hAnsi="Segoe UI Historic" w:cs="Segoe UI Historic"/>
                <w:b/>
                <w:bCs/>
                <w:color w:val="595959" w:themeColor="text1" w:themeTint="A6"/>
                <w:rPrChange w:id="45" w:author="Richard Garth" w:date="2021-06-04T23:20:00Z">
                  <w:rPr/>
                </w:rPrChange>
              </w:rPr>
              <w:pPrChange w:id="46" w:author="Richard Garth" w:date="2021-06-04T23:19:00Z">
                <w:pPr>
                  <w:jc w:val="center"/>
                </w:pPr>
              </w:pPrChange>
            </w:pPr>
            <w:ins w:id="47" w:author="Richard Garth" w:date="2021-06-04T20:30:00Z">
              <w:r w:rsidRPr="009F4E66">
                <w:rPr>
                  <w:rFonts w:ascii="Segoe UI Historic" w:hAnsi="Segoe UI Historic" w:cs="Segoe UI Historic"/>
                  <w:b/>
                  <w:bCs/>
                  <w:color w:val="595959" w:themeColor="text1" w:themeTint="A6"/>
                  <w:rPrChange w:id="48" w:author="Richard Garth" w:date="2021-06-04T23:20:00Z">
                    <w:rPr>
                      <w:rFonts w:ascii="Segoe UI Historic" w:hAnsi="Segoe UI Historic" w:cs="Segoe UI Historic"/>
                      <w:b/>
                      <w:bCs/>
                    </w:rPr>
                  </w:rPrChange>
                </w:rPr>
                <w:t>YES</w:t>
              </w:r>
            </w:ins>
          </w:p>
        </w:tc>
      </w:tr>
      <w:tr w:rsidR="00585F8C" w14:paraId="0FC17381" w14:textId="77777777" w:rsidTr="0072074E">
        <w:tc>
          <w:tcPr>
            <w:tcW w:w="6091" w:type="dxa"/>
          </w:tcPr>
          <w:p w14:paraId="05FF5F1E" w14:textId="7626EC68" w:rsidR="00585F8C" w:rsidRDefault="00585F8C" w:rsidP="00585F8C">
            <w:r w:rsidRPr="005E2780">
              <w:t>Objects controlled by </w:t>
            </w:r>
            <w:hyperlink r:id="rId19" w:history="1">
              <w:r w:rsidRPr="005E2780">
                <w:rPr>
                  <w:rStyle w:val="Hyperlink"/>
                </w:rPr>
                <w:t>physics</w:t>
              </w:r>
            </w:hyperlink>
          </w:p>
        </w:tc>
        <w:tc>
          <w:tcPr>
            <w:tcW w:w="1417" w:type="dxa"/>
          </w:tcPr>
          <w:p w14:paraId="30F0B693" w14:textId="4E484D43" w:rsidR="00585F8C" w:rsidRDefault="00585F8C" w:rsidP="00585F8C">
            <w:r>
              <w:t>5%</w:t>
            </w:r>
          </w:p>
        </w:tc>
        <w:tc>
          <w:tcPr>
            <w:tcW w:w="1502" w:type="dxa"/>
          </w:tcPr>
          <w:p w14:paraId="1D98F37B" w14:textId="689B7AF1" w:rsidR="00585F8C" w:rsidRPr="009F4E66" w:rsidRDefault="009F4E66" w:rsidP="009F4E66">
            <w:pPr>
              <w:rPr>
                <w:rFonts w:ascii="Segoe UI Historic" w:hAnsi="Segoe UI Historic" w:cs="Segoe UI Historic"/>
                <w:b/>
                <w:bCs/>
                <w:color w:val="595959" w:themeColor="text1" w:themeTint="A6"/>
                <w:rPrChange w:id="49" w:author="Richard Garth" w:date="2021-06-04T23:20:00Z">
                  <w:rPr/>
                </w:rPrChange>
              </w:rPr>
              <w:pPrChange w:id="50" w:author="Richard Garth" w:date="2021-06-04T23:19:00Z">
                <w:pPr>
                  <w:jc w:val="center"/>
                </w:pPr>
              </w:pPrChange>
            </w:pPr>
            <w:ins w:id="51" w:author="Richard Garth" w:date="2021-06-04T20:30:00Z">
              <w:r w:rsidRPr="009F4E66">
                <w:rPr>
                  <w:rFonts w:ascii="Segoe UI Historic" w:hAnsi="Segoe UI Historic" w:cs="Segoe UI Historic"/>
                  <w:b/>
                  <w:bCs/>
                  <w:color w:val="595959" w:themeColor="text1" w:themeTint="A6"/>
                  <w:rPrChange w:id="52" w:author="Richard Garth" w:date="2021-06-04T23:20:00Z">
                    <w:rPr>
                      <w:rFonts w:ascii="Segoe UI Historic" w:hAnsi="Segoe UI Historic" w:cs="Segoe UI Historic"/>
                      <w:b/>
                      <w:bCs/>
                    </w:rPr>
                  </w:rPrChange>
                </w:rPr>
                <w:t>YES</w:t>
              </w:r>
            </w:ins>
          </w:p>
        </w:tc>
      </w:tr>
      <w:tr w:rsidR="00585F8C" w14:paraId="66A27D0C" w14:textId="77777777" w:rsidTr="0072074E">
        <w:tc>
          <w:tcPr>
            <w:tcW w:w="6091" w:type="dxa"/>
          </w:tcPr>
          <w:p w14:paraId="33DF77FA" w14:textId="24D3E8A0" w:rsidR="00585F8C" w:rsidRDefault="00585F8C" w:rsidP="00F263E5">
            <w:pPr>
              <w:pStyle w:val="ListParagraph"/>
              <w:numPr>
                <w:ilvl w:val="0"/>
                <w:numId w:val="7"/>
              </w:numPr>
            </w:pPr>
            <w:r w:rsidRPr="005E2780">
              <w:t>Using </w:t>
            </w:r>
            <w:hyperlink r:id="rId20" w:history="1">
              <w:r w:rsidRPr="005E2780">
                <w:rPr>
                  <w:rStyle w:val="Hyperlink"/>
                </w:rPr>
                <w:t>joints</w:t>
              </w:r>
            </w:hyperlink>
            <w:r w:rsidRPr="005E2780">
              <w:t> </w:t>
            </w:r>
          </w:p>
        </w:tc>
        <w:tc>
          <w:tcPr>
            <w:tcW w:w="1417" w:type="dxa"/>
          </w:tcPr>
          <w:p w14:paraId="1F0A8D63" w14:textId="708FF8BF" w:rsidR="00585F8C" w:rsidRDefault="00585F8C" w:rsidP="00585F8C">
            <w:r>
              <w:t>+ 5%</w:t>
            </w:r>
          </w:p>
        </w:tc>
        <w:tc>
          <w:tcPr>
            <w:tcW w:w="1502" w:type="dxa"/>
          </w:tcPr>
          <w:p w14:paraId="72DEC117" w14:textId="3609E115" w:rsidR="00585F8C" w:rsidRPr="009F4E66" w:rsidRDefault="009F4E66" w:rsidP="009F4E66">
            <w:pPr>
              <w:rPr>
                <w:rFonts w:ascii="Segoe UI Historic" w:hAnsi="Segoe UI Historic" w:cs="Segoe UI Historic"/>
                <w:b/>
                <w:bCs/>
                <w:color w:val="595959" w:themeColor="text1" w:themeTint="A6"/>
                <w:rPrChange w:id="53" w:author="Richard Garth" w:date="2021-06-04T23:20:00Z">
                  <w:rPr/>
                </w:rPrChange>
              </w:rPr>
              <w:pPrChange w:id="54" w:author="Richard Garth" w:date="2021-06-04T23:19:00Z">
                <w:pPr>
                  <w:jc w:val="center"/>
                </w:pPr>
              </w:pPrChange>
            </w:pPr>
            <w:ins w:id="55" w:author="Richard Garth" w:date="2021-06-04T20:30:00Z">
              <w:r w:rsidRPr="009F4E66">
                <w:rPr>
                  <w:rFonts w:ascii="Segoe UI Historic" w:hAnsi="Segoe UI Historic" w:cs="Segoe UI Historic"/>
                  <w:b/>
                  <w:bCs/>
                  <w:color w:val="595959" w:themeColor="text1" w:themeTint="A6"/>
                  <w:rPrChange w:id="56" w:author="Richard Garth" w:date="2021-06-04T23:20:00Z">
                    <w:rPr>
                      <w:rFonts w:ascii="Segoe UI Historic" w:hAnsi="Segoe UI Historic" w:cs="Segoe UI Historic"/>
                      <w:b/>
                      <w:bCs/>
                    </w:rPr>
                  </w:rPrChange>
                </w:rPr>
                <w:t>YES</w:t>
              </w:r>
            </w:ins>
          </w:p>
        </w:tc>
      </w:tr>
      <w:tr w:rsidR="00585F8C" w14:paraId="0EFE564F" w14:textId="77777777" w:rsidTr="0072074E">
        <w:tc>
          <w:tcPr>
            <w:tcW w:w="6091" w:type="dxa"/>
          </w:tcPr>
          <w:p w14:paraId="02A43292" w14:textId="31508020" w:rsidR="00585F8C" w:rsidRDefault="00585F8C" w:rsidP="00F263E5">
            <w:r w:rsidRPr="005E2780">
              <w:t>Appropriate 3D spatialised </w:t>
            </w:r>
            <w:hyperlink r:id="rId21" w:history="1">
              <w:r w:rsidRPr="005E2780">
                <w:rPr>
                  <w:rStyle w:val="Hyperlink"/>
                </w:rPr>
                <w:t>audio sources</w:t>
              </w:r>
            </w:hyperlink>
          </w:p>
        </w:tc>
        <w:tc>
          <w:tcPr>
            <w:tcW w:w="1417" w:type="dxa"/>
          </w:tcPr>
          <w:p w14:paraId="7034AC28" w14:textId="347266A6" w:rsidR="00585F8C" w:rsidRDefault="00585F8C" w:rsidP="00585F8C">
            <w:r>
              <w:t>5%</w:t>
            </w:r>
          </w:p>
        </w:tc>
        <w:tc>
          <w:tcPr>
            <w:tcW w:w="1502" w:type="dxa"/>
          </w:tcPr>
          <w:p w14:paraId="2FBD5F50" w14:textId="77777777" w:rsidR="00585F8C" w:rsidRPr="009F4E66" w:rsidRDefault="00585F8C" w:rsidP="00585F8C">
            <w:pPr>
              <w:jc w:val="center"/>
              <w:rPr>
                <w:color w:val="595959" w:themeColor="text1" w:themeTint="A6"/>
                <w:rPrChange w:id="57" w:author="Richard Garth" w:date="2021-06-04T23:20:00Z">
                  <w:rPr/>
                </w:rPrChange>
              </w:rPr>
            </w:pPr>
          </w:p>
        </w:tc>
      </w:tr>
      <w:tr w:rsidR="00585F8C" w14:paraId="4E5F4393" w14:textId="77777777" w:rsidTr="0072074E">
        <w:tc>
          <w:tcPr>
            <w:tcW w:w="6091" w:type="dxa"/>
          </w:tcPr>
          <w:p w14:paraId="4E41CACC" w14:textId="4A1C37CF" w:rsidR="00585F8C" w:rsidRDefault="00585F8C" w:rsidP="00F263E5">
            <w:pPr>
              <w:pStyle w:val="ListParagraph"/>
              <w:numPr>
                <w:ilvl w:val="0"/>
                <w:numId w:val="7"/>
              </w:numPr>
            </w:pPr>
            <w:r>
              <w:t xml:space="preserve">Audio </w:t>
            </w:r>
            <w:hyperlink r:id="rId22" w:history="1">
              <w:r w:rsidRPr="005E2780">
                <w:rPr>
                  <w:rStyle w:val="Hyperlink"/>
                </w:rPr>
                <w:t>reverb zones</w:t>
              </w:r>
            </w:hyperlink>
            <w:r w:rsidRPr="003622CE">
              <w:rPr>
                <w:b/>
                <w:bCs/>
              </w:rPr>
              <w:t>, </w:t>
            </w:r>
            <w:hyperlink r:id="rId23" w:history="1">
              <w:r w:rsidRPr="005E2780">
                <w:rPr>
                  <w:rStyle w:val="Hyperlink"/>
                </w:rPr>
                <w:t>effects</w:t>
              </w:r>
            </w:hyperlink>
            <w:r w:rsidRPr="005E2780">
              <w:t> and </w:t>
            </w:r>
            <w:hyperlink r:id="rId24" w:history="1">
              <w:r w:rsidRPr="005E2780">
                <w:rPr>
                  <w:rStyle w:val="Hyperlink"/>
                </w:rPr>
                <w:t>filters</w:t>
              </w:r>
            </w:hyperlink>
          </w:p>
        </w:tc>
        <w:tc>
          <w:tcPr>
            <w:tcW w:w="1417" w:type="dxa"/>
          </w:tcPr>
          <w:p w14:paraId="4D0DD37E" w14:textId="3795DDC9" w:rsidR="00585F8C" w:rsidRDefault="00585F8C" w:rsidP="00585F8C">
            <w:r>
              <w:t>+ 5%</w:t>
            </w:r>
          </w:p>
        </w:tc>
        <w:tc>
          <w:tcPr>
            <w:tcW w:w="1502" w:type="dxa"/>
          </w:tcPr>
          <w:p w14:paraId="26776B62" w14:textId="77777777" w:rsidR="00585F8C" w:rsidRDefault="00585F8C" w:rsidP="00585F8C">
            <w:pPr>
              <w:jc w:val="center"/>
            </w:pPr>
          </w:p>
        </w:tc>
      </w:tr>
      <w:tr w:rsidR="003622CE" w14:paraId="20C02069" w14:textId="77777777" w:rsidTr="0072074E">
        <w:tc>
          <w:tcPr>
            <w:tcW w:w="6091" w:type="dxa"/>
          </w:tcPr>
          <w:p w14:paraId="37B0485A" w14:textId="23DCFAF2" w:rsidR="003622CE" w:rsidRDefault="003622CE" w:rsidP="003622CE">
            <w:pPr>
              <w:jc w:val="right"/>
            </w:pPr>
            <w:r w:rsidRPr="003622CE">
              <w:rPr>
                <w:b/>
              </w:rPr>
              <w:t>TOTAL:</w:t>
            </w:r>
          </w:p>
        </w:tc>
        <w:tc>
          <w:tcPr>
            <w:tcW w:w="2919" w:type="dxa"/>
            <w:gridSpan w:val="2"/>
          </w:tcPr>
          <w:p w14:paraId="721B6A0B" w14:textId="56CFC7AF" w:rsidR="003622CE" w:rsidRDefault="003622CE" w:rsidP="00585F8C">
            <w:pPr>
              <w:jc w:val="center"/>
            </w:pPr>
            <w:del w:id="58" w:author="Richard Garth" w:date="2021-06-04T23:20:00Z">
              <w:r w:rsidDel="009F4E66">
                <w:delText>INSERT TOTAL PERCENTAGE CLAIMED</w:delText>
              </w:r>
            </w:del>
            <w:ins w:id="59" w:author="Richard Garth" w:date="2021-06-04T23:20:00Z">
              <w:r w:rsidR="009F4E66">
                <w:t>95%</w:t>
              </w:r>
            </w:ins>
          </w:p>
        </w:tc>
      </w:tr>
    </w:tbl>
    <w:p w14:paraId="5B3BD7A9" w14:textId="3DB870C2" w:rsidR="00977193" w:rsidRDefault="005E2780" w:rsidP="00977193">
      <w:pPr>
        <w:rPr>
          <w:ins w:id="60" w:author="Richard Garth" w:date="2021-06-04T23:10:00Z"/>
          <w:lang w:val="en-US"/>
        </w:rPr>
      </w:pPr>
      <w:r>
        <w:rPr>
          <w:b/>
          <w:lang w:val="en-US"/>
        </w:rPr>
        <w:t xml:space="preserve">Note: </w:t>
      </w:r>
      <w:r>
        <w:rPr>
          <w:lang w:val="en-US"/>
        </w:rPr>
        <w:t>Totals greater than 100% will be rounded down.</w:t>
      </w:r>
    </w:p>
    <w:p w14:paraId="67CA8CE1" w14:textId="77777777" w:rsidR="00977193" w:rsidRDefault="00977193">
      <w:pPr>
        <w:rPr>
          <w:ins w:id="61" w:author="Richard Garth" w:date="2021-06-04T23:10:00Z"/>
          <w:lang w:val="en-US"/>
        </w:rPr>
      </w:pPr>
      <w:ins w:id="62" w:author="Richard Garth" w:date="2021-06-04T23:10:00Z">
        <w:r>
          <w:rPr>
            <w:lang w:val="en-US"/>
          </w:rPr>
          <w:br w:type="page"/>
        </w:r>
      </w:ins>
    </w:p>
    <w:p w14:paraId="5227035A" w14:textId="77777777" w:rsidR="005E2780" w:rsidDel="00977193" w:rsidRDefault="005E2780">
      <w:pPr>
        <w:rPr>
          <w:del w:id="63" w:author="Richard Garth" w:date="2021-06-04T23:10:00Z"/>
          <w:lang w:val="en-US"/>
        </w:rPr>
      </w:pPr>
    </w:p>
    <w:p w14:paraId="21CD4E88" w14:textId="5D93A10A" w:rsidR="005E2780" w:rsidDel="00977193" w:rsidRDefault="005E2780" w:rsidP="00022DB9">
      <w:pPr>
        <w:pStyle w:val="Heading2"/>
        <w:rPr>
          <w:del w:id="64" w:author="Richard Garth" w:date="2021-06-04T23:10:00Z"/>
          <w:lang w:val="en-US"/>
        </w:rPr>
      </w:pPr>
    </w:p>
    <w:p w14:paraId="0395E11E" w14:textId="77777777" w:rsidR="00977193" w:rsidRPr="00977193" w:rsidRDefault="00977193" w:rsidP="00977193">
      <w:pPr>
        <w:rPr>
          <w:ins w:id="65" w:author="Richard Garth" w:date="2021-06-04T23:10:00Z"/>
          <w:lang w:val="en-US"/>
          <w:rPrChange w:id="66" w:author="Richard Garth" w:date="2021-06-04T23:10:00Z">
            <w:rPr>
              <w:ins w:id="67" w:author="Richard Garth" w:date="2021-06-04T23:10:00Z"/>
              <w:lang w:val="en-US"/>
            </w:rPr>
          </w:rPrChange>
        </w:rPr>
        <w:pPrChange w:id="68" w:author="Richard Garth" w:date="2021-06-04T23:10:00Z">
          <w:pPr/>
        </w:pPrChange>
      </w:pPr>
    </w:p>
    <w:p w14:paraId="167A945C" w14:textId="2B76A152" w:rsidR="001552FB" w:rsidDel="00977193" w:rsidRDefault="005E2780">
      <w:pPr>
        <w:rPr>
          <w:del w:id="69" w:author="Richard Garth" w:date="2021-06-04T23:10:00Z"/>
          <w:lang w:val="en-US"/>
        </w:rPr>
      </w:pPr>
      <w:del w:id="70" w:author="Richard Garth" w:date="2021-06-04T23:10:00Z">
        <w:r w:rsidDel="00977193">
          <w:rPr>
            <w:lang w:val="en-US"/>
          </w:rPr>
          <w:delText xml:space="preserve">On the following pages you should </w:delText>
        </w:r>
        <w:r w:rsidR="00022DB9" w:rsidDel="00977193">
          <w:rPr>
            <w:lang w:val="en-US"/>
          </w:rPr>
          <w:delText xml:space="preserve">indicate where each of the above features </w:delText>
        </w:r>
        <w:r w:rsidR="00FE2C4D" w:rsidDel="00977193">
          <w:rPr>
            <w:lang w:val="en-US"/>
          </w:rPr>
          <w:delText xml:space="preserve">that you’ve claimed </w:delText>
        </w:r>
        <w:r w:rsidR="00022DB9" w:rsidDel="00977193">
          <w:rPr>
            <w:lang w:val="en-US"/>
          </w:rPr>
          <w:delText>appear in your game, using screenshots to direct the marker. You will not get marks for a feature</w:delText>
        </w:r>
        <w:r w:rsidR="006279C3" w:rsidDel="00977193">
          <w:rPr>
            <w:lang w:val="en-US"/>
          </w:rPr>
          <w:delText xml:space="preserve"> that is </w:delText>
        </w:r>
        <w:r w:rsidR="00164197" w:rsidDel="00977193">
          <w:rPr>
            <w:lang w:val="en-US"/>
          </w:rPr>
          <w:delText>not documented in your submitted report</w:delText>
        </w:r>
        <w:r w:rsidR="006279C3" w:rsidDel="00977193">
          <w:rPr>
            <w:lang w:val="en-US"/>
          </w:rPr>
          <w:delText>. Additionally, features will not receive marks</w:delText>
        </w:r>
        <w:r w:rsidR="00164197" w:rsidDel="00977193">
          <w:rPr>
            <w:lang w:val="en-US"/>
          </w:rPr>
          <w:delText xml:space="preserve"> </w:delText>
        </w:r>
        <w:r w:rsidR="00022DB9" w:rsidDel="00977193">
          <w:rPr>
            <w:lang w:val="en-US"/>
          </w:rPr>
          <w:delText xml:space="preserve">if </w:delText>
        </w:r>
        <w:r w:rsidR="006279C3" w:rsidDel="00977193">
          <w:rPr>
            <w:lang w:val="en-US"/>
          </w:rPr>
          <w:delText xml:space="preserve">they </w:delText>
        </w:r>
        <w:r w:rsidR="00022DB9" w:rsidDel="00977193">
          <w:rPr>
            <w:lang w:val="en-US"/>
          </w:rPr>
          <w:delText xml:space="preserve">cannot </w:delText>
        </w:r>
        <w:r w:rsidR="006279C3" w:rsidDel="00977193">
          <w:rPr>
            <w:lang w:val="en-US"/>
          </w:rPr>
          <w:delText xml:space="preserve">be </w:delText>
        </w:r>
        <w:r w:rsidR="00022DB9" w:rsidDel="00977193">
          <w:rPr>
            <w:lang w:val="en-US"/>
          </w:rPr>
          <w:delText>easily locate</w:delText>
        </w:r>
        <w:r w:rsidR="006279C3" w:rsidDel="00977193">
          <w:rPr>
            <w:lang w:val="en-US"/>
          </w:rPr>
          <w:delText>d</w:delText>
        </w:r>
        <w:r w:rsidR="00022DB9" w:rsidDel="00977193">
          <w:rPr>
            <w:lang w:val="en-US"/>
          </w:rPr>
          <w:delText xml:space="preserve"> within your </w:delText>
        </w:r>
        <w:r w:rsidR="000C65DB" w:rsidDel="00977193">
          <w:rPr>
            <w:lang w:val="en-US"/>
          </w:rPr>
          <w:delText xml:space="preserve">scene </w:delText>
        </w:r>
        <w:r w:rsidR="00FB6063" w:rsidDel="00977193">
          <w:rPr>
            <w:lang w:val="en-US"/>
          </w:rPr>
          <w:delText>and hierarchy</w:delText>
        </w:r>
        <w:r w:rsidR="00022DB9" w:rsidDel="00977193">
          <w:rPr>
            <w:lang w:val="en-US"/>
          </w:rPr>
          <w:delText>.</w:delText>
        </w:r>
      </w:del>
    </w:p>
    <w:p w14:paraId="75E91001" w14:textId="0117A2BB" w:rsidR="001552FB" w:rsidDel="00977193" w:rsidRDefault="001552FB">
      <w:pPr>
        <w:rPr>
          <w:del w:id="71" w:author="Richard Garth" w:date="2021-06-04T23:10:00Z"/>
          <w:lang w:val="en-US"/>
        </w:rPr>
      </w:pPr>
    </w:p>
    <w:p w14:paraId="5C4A6C9B" w14:textId="1BE5E51F" w:rsidR="005E2780" w:rsidDel="00977193" w:rsidRDefault="0074675C">
      <w:pPr>
        <w:rPr>
          <w:del w:id="72" w:author="Richard Garth" w:date="2021-06-04T23:10:00Z"/>
          <w:lang w:val="en-US"/>
        </w:rPr>
      </w:pPr>
      <w:del w:id="73" w:author="Richard Garth" w:date="2021-06-04T23:10:00Z">
        <w:r w:rsidDel="00977193">
          <w:rPr>
            <w:lang w:val="en-US"/>
          </w:rPr>
          <w:delText>Ensure</w:delText>
        </w:r>
        <w:r w:rsidR="001552FB" w:rsidDel="00977193">
          <w:rPr>
            <w:lang w:val="en-US"/>
          </w:rPr>
          <w:delText xml:space="preserve"> </w:delText>
        </w:r>
        <w:r w:rsidDel="00977193">
          <w:rPr>
            <w:lang w:val="en-US"/>
          </w:rPr>
          <w:delText>your</w:delText>
        </w:r>
        <w:r w:rsidR="001552FB" w:rsidDel="00977193">
          <w:rPr>
            <w:lang w:val="en-US"/>
          </w:rPr>
          <w:delText xml:space="preserve"> completed report is </w:delText>
        </w:r>
        <w:r w:rsidDel="00977193">
          <w:rPr>
            <w:lang w:val="en-US"/>
          </w:rPr>
          <w:delText xml:space="preserve">both </w:delText>
        </w:r>
        <w:r w:rsidR="007152D4" w:rsidDel="00977193">
          <w:rPr>
            <w:lang w:val="en-US"/>
          </w:rPr>
          <w:delText xml:space="preserve">saved </w:delText>
        </w:r>
        <w:r w:rsidR="00C43566" w:rsidDel="00977193">
          <w:rPr>
            <w:lang w:val="en-US"/>
          </w:rPr>
          <w:delText xml:space="preserve">in your assignment repository (on GitHub) and submitted </w:delText>
        </w:r>
        <w:r w:rsidR="001C7AF6" w:rsidDel="00977193">
          <w:rPr>
            <w:lang w:val="en-US"/>
          </w:rPr>
          <w:delText>via the Game Design Task submission link on iLearn</w:delText>
        </w:r>
        <w:r w:rsidR="0089210E" w:rsidDel="00977193">
          <w:rPr>
            <w:lang w:val="en-US"/>
          </w:rPr>
          <w:delText>.</w:delText>
        </w:r>
        <w:r w:rsidR="00D97F4E" w:rsidDel="00977193">
          <w:rPr>
            <w:lang w:val="en-US"/>
          </w:rPr>
          <w:delText xml:space="preserve"> Submission of this report via iLearn notifies the markers that your Game Design Task GitHub repository is ready to be marked.</w:delText>
        </w:r>
        <w:r w:rsidR="005E2780" w:rsidDel="00977193">
          <w:rPr>
            <w:lang w:val="en-US"/>
          </w:rPr>
          <w:br w:type="page"/>
        </w:r>
      </w:del>
    </w:p>
    <w:p w14:paraId="2E354ECD" w14:textId="77777777" w:rsidR="005E2780" w:rsidRDefault="00022DB9" w:rsidP="00022DB9">
      <w:pPr>
        <w:pStyle w:val="Heading2"/>
        <w:rPr>
          <w:lang w:val="en-US"/>
        </w:rPr>
      </w:pPr>
      <w:r>
        <w:rPr>
          <w:lang w:val="en-US"/>
        </w:rPr>
        <w:t>1. Terrain</w:t>
      </w:r>
    </w:p>
    <w:p w14:paraId="4E1CD5CE" w14:textId="77777777" w:rsidR="00022DB9" w:rsidRDefault="00022DB9" w:rsidP="00022DB9">
      <w:pPr>
        <w:rPr>
          <w:lang w:val="en-US"/>
        </w:rPr>
      </w:pPr>
    </w:p>
    <w:p w14:paraId="434316AE" w14:textId="77777777" w:rsidR="00022DB9" w:rsidRDefault="00022DB9" w:rsidP="00022DB9">
      <w:pPr>
        <w:rPr>
          <w:lang w:val="en-US"/>
        </w:rPr>
      </w:pPr>
      <w:r w:rsidRPr="00022DB9">
        <w:rPr>
          <w:b/>
          <w:lang w:val="en-US"/>
        </w:rPr>
        <w:t>Features used</w:t>
      </w:r>
      <w:r>
        <w:rPr>
          <w:lang w:val="en-US"/>
        </w:rPr>
        <w:t>:</w:t>
      </w:r>
    </w:p>
    <w:p w14:paraId="7FC9D8B0" w14:textId="10A2ADFB" w:rsidR="00022DB9" w:rsidRPr="00022DB9" w:rsidRDefault="00022DB9" w:rsidP="00022DB9">
      <w:pPr>
        <w:pStyle w:val="ListParagraph"/>
        <w:numPr>
          <w:ilvl w:val="0"/>
          <w:numId w:val="5"/>
        </w:numPr>
        <w:rPr>
          <w:lang w:val="en-US"/>
        </w:rPr>
      </w:pPr>
      <w:r w:rsidRPr="005E2780">
        <w:t>An </w:t>
      </w:r>
      <w:r w:rsidRPr="00022DB9">
        <w:rPr>
          <w:b/>
          <w:bCs/>
        </w:rPr>
        <w:t>outdoor</w:t>
      </w:r>
      <w:r w:rsidRPr="005E2780">
        <w:t xml:space="preserve"> section built using the Terrain </w:t>
      </w:r>
      <w:proofErr w:type="gramStart"/>
      <w:r w:rsidRPr="005E2780">
        <w:t>editor</w:t>
      </w:r>
      <w:proofErr w:type="gramEnd"/>
    </w:p>
    <w:p w14:paraId="70541373" w14:textId="77777777" w:rsidR="00365B94" w:rsidRDefault="00365B94" w:rsidP="00022DB9">
      <w:pPr>
        <w:rPr>
          <w:lang w:val="en-US"/>
        </w:rPr>
      </w:pPr>
    </w:p>
    <w:p w14:paraId="647B0B60" w14:textId="72F70763" w:rsidR="00365B94" w:rsidRPr="00365B94" w:rsidRDefault="00365B94" w:rsidP="00022DB9">
      <w:pPr>
        <w:rPr>
          <w:b/>
          <w:lang w:val="en-US"/>
        </w:rPr>
      </w:pPr>
      <w:proofErr w:type="gramStart"/>
      <w:r w:rsidRPr="00365B94">
        <w:rPr>
          <w:b/>
          <w:lang w:val="en-US"/>
        </w:rPr>
        <w:t>Where</w:t>
      </w:r>
      <w:proofErr w:type="gramEnd"/>
      <w:r w:rsidRPr="00365B94">
        <w:rPr>
          <w:b/>
          <w:lang w:val="en-US"/>
        </w:rPr>
        <w:t xml:space="preserve"> in Hierarchy</w:t>
      </w:r>
    </w:p>
    <w:p w14:paraId="5F705197" w14:textId="42AD12A2" w:rsidR="00365B94" w:rsidRPr="00365B94" w:rsidRDefault="00365B94" w:rsidP="00365B94">
      <w:pPr>
        <w:pStyle w:val="ListParagraph"/>
        <w:numPr>
          <w:ilvl w:val="0"/>
          <w:numId w:val="5"/>
        </w:numPr>
        <w:rPr>
          <w:lang w:val="en-US"/>
        </w:rPr>
      </w:pPr>
      <w:r>
        <w:rPr>
          <w:lang w:val="en-US"/>
        </w:rPr>
        <w:t>/</w:t>
      </w:r>
      <w:r w:rsidRPr="00365B94">
        <w:rPr>
          <w:lang w:val="en-US"/>
        </w:rPr>
        <w:t>Terrain</w:t>
      </w:r>
    </w:p>
    <w:p w14:paraId="438C031E" w14:textId="77777777" w:rsidR="00365B94" w:rsidRPr="00365B94" w:rsidRDefault="00365B94" w:rsidP="00365B94">
      <w:pPr>
        <w:rPr>
          <w:b/>
          <w:lang w:val="en-US"/>
        </w:rPr>
      </w:pPr>
    </w:p>
    <w:p w14:paraId="54365BF1" w14:textId="77777777" w:rsidR="00022DB9" w:rsidRDefault="00022DB9" w:rsidP="00022DB9">
      <w:pPr>
        <w:rPr>
          <w:lang w:val="en-US"/>
        </w:rPr>
      </w:pPr>
      <w:r w:rsidRPr="00022DB9">
        <w:rPr>
          <w:b/>
          <w:lang w:val="en-US"/>
        </w:rPr>
        <w:t>Description</w:t>
      </w:r>
      <w:r>
        <w:rPr>
          <w:lang w:val="en-US"/>
        </w:rPr>
        <w:t>:</w:t>
      </w:r>
    </w:p>
    <w:p w14:paraId="4472191F" w14:textId="753F1F7F" w:rsidR="00022DB9" w:rsidRDefault="009F4E66" w:rsidP="00022DB9">
      <w:pPr>
        <w:rPr>
          <w:lang w:val="en-US"/>
        </w:rPr>
      </w:pPr>
      <w:ins w:id="74" w:author="Richard Garth" w:date="2021-06-04T23:19:00Z">
        <w:r>
          <w:rPr>
            <w:lang w:val="en-US"/>
          </w:rPr>
          <w:t xml:space="preserve">A section </w:t>
        </w:r>
      </w:ins>
      <w:ins w:id="75" w:author="Richard Garth" w:date="2021-06-04T23:24:00Z">
        <w:r>
          <w:rPr>
            <w:lang w:val="en-US"/>
          </w:rPr>
          <w:t xml:space="preserve">of land </w:t>
        </w:r>
      </w:ins>
      <w:ins w:id="76" w:author="Richard Garth" w:date="2021-06-04T23:19:00Z">
        <w:r>
          <w:rPr>
            <w:lang w:val="en-US"/>
          </w:rPr>
          <w:t xml:space="preserve">with </w:t>
        </w:r>
      </w:ins>
      <w:ins w:id="77" w:author="Richard Garth" w:date="2021-06-04T23:24:00Z">
        <w:r>
          <w:rPr>
            <w:lang w:val="en-US"/>
          </w:rPr>
          <w:t xml:space="preserve">a forest next to a </w:t>
        </w:r>
      </w:ins>
      <w:ins w:id="78" w:author="Richard Garth" w:date="2021-06-04T23:21:00Z">
        <w:r>
          <w:rPr>
            <w:lang w:val="en-US"/>
          </w:rPr>
          <w:t>deep valley filled with water</w:t>
        </w:r>
      </w:ins>
      <w:ins w:id="79" w:author="Richard Garth" w:date="2021-06-04T23:37:00Z">
        <w:r w:rsidR="00D27A8D">
          <w:rPr>
            <w:lang w:val="en-US"/>
          </w:rPr>
          <w:t xml:space="preserve">. The terrain has both </w:t>
        </w:r>
      </w:ins>
      <w:ins w:id="80" w:author="Richard Garth" w:date="2021-06-04T23:38:00Z">
        <w:r w:rsidR="00D27A8D">
          <w:rPr>
            <w:lang w:val="en-US"/>
          </w:rPr>
          <w:t xml:space="preserve">height, </w:t>
        </w:r>
      </w:ins>
      <w:ins w:id="81" w:author="Richard Garth" w:date="2021-06-04T23:37:00Z">
        <w:r w:rsidR="00D27A8D">
          <w:rPr>
            <w:lang w:val="en-US"/>
          </w:rPr>
          <w:t>textures</w:t>
        </w:r>
      </w:ins>
      <w:ins w:id="82" w:author="Richard Garth" w:date="2021-06-04T23:38:00Z">
        <w:r w:rsidR="00D27A8D">
          <w:rPr>
            <w:lang w:val="en-US"/>
          </w:rPr>
          <w:t>, trees, water</w:t>
        </w:r>
      </w:ins>
      <w:ins w:id="83" w:author="Richard Garth" w:date="2021-06-04T23:37:00Z">
        <w:r w:rsidR="00D27A8D">
          <w:rPr>
            <w:lang w:val="en-US"/>
          </w:rPr>
          <w:t xml:space="preserve"> and </w:t>
        </w:r>
      </w:ins>
      <w:ins w:id="84" w:author="Richard Garth" w:date="2021-06-04T23:38:00Z">
        <w:r w:rsidR="00D27A8D">
          <w:rPr>
            <w:lang w:val="en-US"/>
          </w:rPr>
          <w:t xml:space="preserve">billboard </w:t>
        </w:r>
        <w:proofErr w:type="gramStart"/>
        <w:r w:rsidR="00D27A8D">
          <w:rPr>
            <w:lang w:val="en-US"/>
          </w:rPr>
          <w:t>details</w:t>
        </w:r>
      </w:ins>
      <w:proofErr w:type="gramEnd"/>
    </w:p>
    <w:p w14:paraId="683A9BAB" w14:textId="6CBE46A1" w:rsidR="00022DB9" w:rsidRDefault="00022DB9" w:rsidP="00022DB9">
      <w:pPr>
        <w:rPr>
          <w:ins w:id="85" w:author="Richard Garth" w:date="2021-06-04T23:25:00Z"/>
          <w:lang w:val="en-US"/>
        </w:rPr>
      </w:pPr>
      <w:r w:rsidRPr="00022DB9">
        <w:rPr>
          <w:b/>
          <w:lang w:val="en-US"/>
        </w:rPr>
        <w:t>Screenshot</w:t>
      </w:r>
      <w:r>
        <w:rPr>
          <w:lang w:val="en-US"/>
        </w:rPr>
        <w:t>:</w:t>
      </w:r>
    </w:p>
    <w:p w14:paraId="5AA88F83" w14:textId="1DA08F63" w:rsidR="009F4E66" w:rsidRDefault="009F4E66" w:rsidP="00022DB9">
      <w:pPr>
        <w:rPr>
          <w:lang w:val="en-US"/>
        </w:rPr>
      </w:pPr>
      <w:ins w:id="86" w:author="Richard Garth" w:date="2021-06-04T23:25:00Z">
        <w:r>
          <w:rPr>
            <w:noProof/>
            <w:lang w:val="en-US"/>
          </w:rPr>
          <w:drawing>
            <wp:inline distT="0" distB="0" distL="0" distR="0" wp14:anchorId="33A99312" wp14:editId="3E3D40AA">
              <wp:extent cx="4876800" cy="1742564"/>
              <wp:effectExtent l="0" t="0" r="0" b="0"/>
              <wp:docPr id="1" name="Picture 1" descr="A picture containing text, silhouette,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lhouette, night sky&#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888544" cy="1746760"/>
                      </a:xfrm>
                      <a:prstGeom prst="rect">
                        <a:avLst/>
                      </a:prstGeom>
                    </pic:spPr>
                  </pic:pic>
                </a:graphicData>
              </a:graphic>
            </wp:inline>
          </w:drawing>
        </w:r>
      </w:ins>
    </w:p>
    <w:p w14:paraId="2B72CE0F" w14:textId="77777777" w:rsidR="00022DB9" w:rsidRDefault="00022DB9" w:rsidP="00022DB9">
      <w:pPr>
        <w:rPr>
          <w:lang w:val="en-US"/>
        </w:rPr>
      </w:pPr>
    </w:p>
    <w:p w14:paraId="6E57CE3E" w14:textId="0C413CE2" w:rsidR="00022DB9" w:rsidRDefault="00022DB9" w:rsidP="00022DB9">
      <w:pPr>
        <w:pStyle w:val="Heading2"/>
        <w:rPr>
          <w:lang w:val="en-US"/>
        </w:rPr>
      </w:pPr>
      <w:r>
        <w:rPr>
          <w:lang w:val="en-US"/>
        </w:rPr>
        <w:t>2.</w:t>
      </w:r>
      <w:r w:rsidR="00365B94">
        <w:rPr>
          <w:lang w:val="en-US"/>
        </w:rPr>
        <w:t xml:space="preserve"> </w:t>
      </w:r>
      <w:del w:id="87" w:author="Richard Garth" w:date="2021-06-04T23:16:00Z">
        <w:r w:rsidR="00365B94" w:rsidDel="009F4E66">
          <w:rPr>
            <w:lang w:val="en-US"/>
          </w:rPr>
          <w:delText>Example: Burning Tiki Lamps</w:delText>
        </w:r>
      </w:del>
      <w:ins w:id="88" w:author="Richard Garth" w:date="2021-06-04T23:17:00Z">
        <w:r w:rsidR="009F4E66">
          <w:rPr>
            <w:lang w:val="en-US"/>
          </w:rPr>
          <w:t>Fireplace</w:t>
        </w:r>
      </w:ins>
    </w:p>
    <w:p w14:paraId="39901497" w14:textId="77777777" w:rsidR="00022DB9" w:rsidRDefault="00022DB9" w:rsidP="00022DB9">
      <w:pPr>
        <w:rPr>
          <w:lang w:val="en-US"/>
        </w:rPr>
      </w:pPr>
    </w:p>
    <w:p w14:paraId="6772A644" w14:textId="77777777" w:rsidR="00022DB9" w:rsidRDefault="00022DB9" w:rsidP="00022DB9">
      <w:pPr>
        <w:rPr>
          <w:lang w:val="en-US"/>
        </w:rPr>
      </w:pPr>
      <w:r w:rsidRPr="00022DB9">
        <w:rPr>
          <w:b/>
          <w:lang w:val="en-US"/>
        </w:rPr>
        <w:t>Features used</w:t>
      </w:r>
      <w:r>
        <w:rPr>
          <w:lang w:val="en-US"/>
        </w:rPr>
        <w:t>:</w:t>
      </w:r>
    </w:p>
    <w:p w14:paraId="34616E7F" w14:textId="4854E56E" w:rsidR="00022DB9" w:rsidRPr="00365B94" w:rsidDel="009F4E66" w:rsidRDefault="00365B94" w:rsidP="009F4E66">
      <w:pPr>
        <w:pStyle w:val="ListParagraph"/>
        <w:numPr>
          <w:ilvl w:val="0"/>
          <w:numId w:val="5"/>
        </w:numPr>
        <w:rPr>
          <w:del w:id="89" w:author="Richard Garth" w:date="2021-06-04T23:25:00Z"/>
          <w:lang w:val="en-US"/>
        </w:rPr>
        <w:pPrChange w:id="90" w:author="Richard Garth" w:date="2021-06-04T23:25:00Z">
          <w:pPr>
            <w:pStyle w:val="ListParagraph"/>
            <w:numPr>
              <w:numId w:val="5"/>
            </w:numPr>
            <w:ind w:hanging="360"/>
          </w:pPr>
        </w:pPrChange>
      </w:pPr>
      <w:del w:id="91" w:author="Richard Garth" w:date="2021-06-04T23:25:00Z">
        <w:r w:rsidRPr="005E2780" w:rsidDel="009F4E66">
          <w:delText>Dir</w:delText>
        </w:r>
      </w:del>
      <w:ins w:id="92" w:author="Richard Garth" w:date="2021-06-04T23:25:00Z">
        <w:r w:rsidR="009F4E66" w:rsidRPr="005E2780">
          <w:t>A</w:t>
        </w:r>
        <w:r w:rsidR="009F4E66">
          <w:t xml:space="preserve"> dressed/furnished</w:t>
        </w:r>
        <w:r w:rsidR="009F4E66" w:rsidRPr="005E2780">
          <w:t> </w:t>
        </w:r>
        <w:r w:rsidR="009F4E66" w:rsidRPr="005E2780">
          <w:rPr>
            <w:b/>
            <w:bCs/>
          </w:rPr>
          <w:t>indoor</w:t>
        </w:r>
        <w:r w:rsidR="009F4E66" w:rsidRPr="005E2780">
          <w:t xml:space="preserve"> section </w:t>
        </w:r>
        <w:r w:rsidR="009F4E66">
          <w:t>constructed</w:t>
        </w:r>
        <w:r w:rsidR="009F4E66" w:rsidRPr="005E2780">
          <w:t xml:space="preserve"> using ProBuilder</w:t>
        </w:r>
        <w:r w:rsidR="009F4E66">
          <w:t xml:space="preserve"> and/or </w:t>
        </w:r>
        <w:r w:rsidR="009F4E66" w:rsidRPr="005E2780">
          <w:t>Unity primitives</w:t>
        </w:r>
        <w:r w:rsidR="009F4E66" w:rsidRPr="005E2780" w:rsidDel="009F4E66">
          <w:t xml:space="preserve"> </w:t>
        </w:r>
      </w:ins>
      <w:del w:id="93" w:author="Richard Garth" w:date="2021-06-04T23:25:00Z">
        <w:r w:rsidRPr="005E2780" w:rsidDel="009F4E66">
          <w:delText>ect </w:delText>
        </w:r>
        <w:r w:rsidR="002A0DDA" w:rsidDel="009F4E66">
          <w:fldChar w:fldCharType="begin"/>
        </w:r>
        <w:r w:rsidR="002A0DDA" w:rsidDel="009F4E66">
          <w:delInstrText xml:space="preserve"> HYPERLINK "https://docs.unity3d.com/Manual/LightSources.html" </w:delInstrText>
        </w:r>
        <w:r w:rsidR="002A0DDA" w:rsidDel="009F4E66">
          <w:fldChar w:fldCharType="separate"/>
        </w:r>
        <w:r w:rsidRPr="005E2780" w:rsidDel="009F4E66">
          <w:rPr>
            <w:rStyle w:val="Hyperlink"/>
          </w:rPr>
          <w:delText>light sources</w:delText>
        </w:r>
        <w:r w:rsidR="002A0DDA" w:rsidDel="009F4E66">
          <w:rPr>
            <w:rStyle w:val="Hyperlink"/>
          </w:rPr>
          <w:fldChar w:fldCharType="end"/>
        </w:r>
        <w:r w:rsidRPr="005E2780" w:rsidDel="009F4E66">
          <w:delText> beyon</w:delText>
        </w:r>
        <w:r w:rsidDel="009F4E66">
          <w:delText>d the default Directional Light</w:delText>
        </w:r>
      </w:del>
    </w:p>
    <w:p w14:paraId="30B3DA53" w14:textId="7604BDC2" w:rsidR="00365B94" w:rsidRPr="00365B94" w:rsidDel="009F4E66" w:rsidRDefault="00365B94" w:rsidP="009F4E66">
      <w:pPr>
        <w:pStyle w:val="ListParagraph"/>
        <w:numPr>
          <w:ilvl w:val="0"/>
          <w:numId w:val="5"/>
        </w:numPr>
        <w:rPr>
          <w:del w:id="94" w:author="Richard Garth" w:date="2021-06-04T23:25:00Z"/>
          <w:lang w:val="en-US"/>
        </w:rPr>
        <w:pPrChange w:id="95" w:author="Richard Garth" w:date="2021-06-04T23:25:00Z">
          <w:pPr>
            <w:pStyle w:val="ListParagraph"/>
            <w:numPr>
              <w:numId w:val="5"/>
            </w:numPr>
            <w:ind w:hanging="360"/>
          </w:pPr>
        </w:pPrChange>
      </w:pPr>
      <w:del w:id="96" w:author="Richard Garth" w:date="2021-06-04T23:25:00Z">
        <w:r w:rsidDel="009F4E66">
          <w:delText>Particle effects</w:delText>
        </w:r>
      </w:del>
    </w:p>
    <w:p w14:paraId="18D8D847" w14:textId="06AC9E87" w:rsidR="00022DB9" w:rsidRDefault="00365B94" w:rsidP="009F4E66">
      <w:pPr>
        <w:pStyle w:val="ListParagraph"/>
        <w:numPr>
          <w:ilvl w:val="0"/>
          <w:numId w:val="5"/>
        </w:numPr>
        <w:rPr>
          <w:lang w:val="en-US"/>
        </w:rPr>
        <w:pPrChange w:id="97" w:author="Richard Garth" w:date="2021-06-04T23:25:00Z">
          <w:pPr>
            <w:tabs>
              <w:tab w:val="left" w:pos="2813"/>
            </w:tabs>
          </w:pPr>
        </w:pPrChange>
      </w:pPr>
      <w:r>
        <w:rPr>
          <w:lang w:val="en-US"/>
        </w:rPr>
        <w:tab/>
      </w:r>
    </w:p>
    <w:p w14:paraId="54B37DB4" w14:textId="77777777" w:rsidR="00365B94" w:rsidRPr="00365B94" w:rsidRDefault="00365B94" w:rsidP="00365B94">
      <w:pPr>
        <w:rPr>
          <w:b/>
          <w:lang w:val="en-US"/>
        </w:rPr>
      </w:pPr>
      <w:proofErr w:type="gramStart"/>
      <w:r w:rsidRPr="00365B94">
        <w:rPr>
          <w:b/>
          <w:lang w:val="en-US"/>
        </w:rPr>
        <w:t>Where</w:t>
      </w:r>
      <w:proofErr w:type="gramEnd"/>
      <w:r w:rsidRPr="00365B94">
        <w:rPr>
          <w:b/>
          <w:lang w:val="en-US"/>
        </w:rPr>
        <w:t xml:space="preserve"> in Hierarchy</w:t>
      </w:r>
    </w:p>
    <w:p w14:paraId="04EA3723" w14:textId="2DA303DB" w:rsidR="00365B94" w:rsidRPr="00365B94" w:rsidRDefault="00365B94" w:rsidP="00365B94">
      <w:pPr>
        <w:pStyle w:val="ListParagraph"/>
        <w:numPr>
          <w:ilvl w:val="0"/>
          <w:numId w:val="5"/>
        </w:numPr>
        <w:rPr>
          <w:lang w:val="en-US"/>
        </w:rPr>
      </w:pPr>
      <w:r>
        <w:rPr>
          <w:lang w:val="en-US"/>
        </w:rPr>
        <w:t>/</w:t>
      </w:r>
      <w:del w:id="98" w:author="Richard Garth" w:date="2021-06-04T23:24:00Z">
        <w:r w:rsidRPr="00365B94" w:rsidDel="009F4E66">
          <w:rPr>
            <w:lang w:val="en-US"/>
          </w:rPr>
          <w:delText>Terrain</w:delText>
        </w:r>
        <w:r w:rsidDel="009F4E66">
          <w:rPr>
            <w:lang w:val="en-US"/>
          </w:rPr>
          <w:delText>/Torches/Tiki Torch 1-10</w:delText>
        </w:r>
      </w:del>
      <w:ins w:id="99" w:author="Richard Garth" w:date="2021-06-04T23:24:00Z">
        <w:r w:rsidR="009F4E66">
          <w:rPr>
            <w:lang w:val="en-US"/>
          </w:rPr>
          <w:t>House</w:t>
        </w:r>
      </w:ins>
    </w:p>
    <w:p w14:paraId="55E531C7" w14:textId="77777777" w:rsidR="00365B94" w:rsidRDefault="00365B94" w:rsidP="00022DB9">
      <w:pPr>
        <w:rPr>
          <w:lang w:val="en-US"/>
        </w:rPr>
      </w:pPr>
    </w:p>
    <w:p w14:paraId="0763C78B" w14:textId="00D7C633" w:rsidR="00C163BE" w:rsidRDefault="00022DB9" w:rsidP="00022DB9">
      <w:pPr>
        <w:rPr>
          <w:lang w:val="en-US"/>
        </w:rPr>
      </w:pPr>
      <w:r w:rsidRPr="00022DB9">
        <w:rPr>
          <w:b/>
          <w:lang w:val="en-US"/>
        </w:rPr>
        <w:t>Description</w:t>
      </w:r>
      <w:r>
        <w:rPr>
          <w:lang w:val="en-US"/>
        </w:rPr>
        <w:t>:</w:t>
      </w:r>
    </w:p>
    <w:p w14:paraId="245365FB" w14:textId="02B6105A" w:rsidR="00C163BE" w:rsidRDefault="009F4E66" w:rsidP="00022DB9">
      <w:pPr>
        <w:rPr>
          <w:lang w:val="en-US"/>
        </w:rPr>
      </w:pPr>
      <w:ins w:id="100" w:author="Richard Garth" w:date="2021-06-04T23:25:00Z">
        <w:r>
          <w:rPr>
            <w:lang w:val="en-US"/>
          </w:rPr>
          <w:t>A small shack with a lit fireplace and a camera</w:t>
        </w:r>
      </w:ins>
      <w:ins w:id="101" w:author="Richard Garth" w:date="2021-06-04T23:38:00Z">
        <w:r w:rsidR="00D27A8D">
          <w:rPr>
            <w:lang w:val="en-US"/>
          </w:rPr>
          <w:t>. All the textures have normal and height maps,</w:t>
        </w:r>
      </w:ins>
      <w:ins w:id="102" w:author="Richard Garth" w:date="2021-06-04T23:39:00Z">
        <w:r w:rsidR="00D27A8D">
          <w:rPr>
            <w:lang w:val="en-US"/>
          </w:rPr>
          <w:t xml:space="preserve"> the fireplace is a light source, and the camera displays a live feed to a TV </w:t>
        </w:r>
      </w:ins>
      <w:ins w:id="103" w:author="Richard Garth" w:date="2021-06-04T23:40:00Z">
        <w:r w:rsidR="00D27A8D">
          <w:rPr>
            <w:lang w:val="en-US"/>
          </w:rPr>
          <w:t>outside.</w:t>
        </w:r>
      </w:ins>
    </w:p>
    <w:p w14:paraId="53DF1BED" w14:textId="77777777" w:rsidR="00D27A8D" w:rsidRDefault="00022DB9" w:rsidP="00022DB9">
      <w:pPr>
        <w:rPr>
          <w:ins w:id="104" w:author="Richard Garth" w:date="2021-06-04T23:39:00Z"/>
          <w:lang w:val="en-US"/>
        </w:rPr>
      </w:pPr>
      <w:r w:rsidRPr="00022DB9">
        <w:rPr>
          <w:b/>
          <w:lang w:val="en-US"/>
        </w:rPr>
        <w:t>Screenshot</w:t>
      </w:r>
      <w:r>
        <w:rPr>
          <w:lang w:val="en-US"/>
        </w:rPr>
        <w:t>:</w:t>
      </w:r>
    </w:p>
    <w:p w14:paraId="0364044C" w14:textId="26BA4B15" w:rsidR="00022DB9" w:rsidRDefault="009F4E66" w:rsidP="00022DB9">
      <w:pPr>
        <w:rPr>
          <w:ins w:id="105" w:author="Richard Garth" w:date="2021-06-04T23:16:00Z"/>
          <w:lang w:val="en-US"/>
        </w:rPr>
      </w:pPr>
      <w:ins w:id="106" w:author="Richard Garth" w:date="2021-06-04T23:25:00Z">
        <w:r w:rsidRPr="009F4E66">
          <w:rPr>
            <w:noProof/>
            <w:lang w:val="en-US"/>
          </w:rPr>
          <w:t xml:space="preserve"> </w:t>
        </w:r>
        <w:r>
          <w:rPr>
            <w:noProof/>
            <w:lang w:val="en-US"/>
          </w:rPr>
          <w:drawing>
            <wp:inline distT="0" distB="0" distL="0" distR="0" wp14:anchorId="5A6539B0" wp14:editId="2F929DBE">
              <wp:extent cx="4533900" cy="2004064"/>
              <wp:effectExtent l="0" t="0" r="0" b="0"/>
              <wp:docPr id="2" name="Picture 2" descr="A picture containing brick, building, building material,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rick, building, building material, ston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45427" cy="2009159"/>
                      </a:xfrm>
                      <a:prstGeom prst="rect">
                        <a:avLst/>
                      </a:prstGeom>
                    </pic:spPr>
                  </pic:pic>
                </a:graphicData>
              </a:graphic>
            </wp:inline>
          </w:drawing>
        </w:r>
      </w:ins>
    </w:p>
    <w:p w14:paraId="63BA6E89" w14:textId="21E14501" w:rsidR="009F4E66" w:rsidRDefault="009F4E66" w:rsidP="00022DB9">
      <w:pPr>
        <w:rPr>
          <w:ins w:id="107" w:author="Richard Garth" w:date="2021-06-04T23:25:00Z"/>
          <w:lang w:val="en-US"/>
        </w:rPr>
      </w:pPr>
    </w:p>
    <w:p w14:paraId="5AF272DE" w14:textId="77777777" w:rsidR="009F4E66" w:rsidRDefault="009F4E66" w:rsidP="00022DB9">
      <w:pPr>
        <w:rPr>
          <w:ins w:id="108" w:author="Richard Garth" w:date="2021-06-04T23:16:00Z"/>
          <w:lang w:val="en-US"/>
        </w:rPr>
      </w:pPr>
    </w:p>
    <w:p w14:paraId="26F9F20E" w14:textId="397D9F96" w:rsidR="009F4E66" w:rsidRDefault="009F4E66" w:rsidP="009F4E66">
      <w:pPr>
        <w:pStyle w:val="Heading2"/>
        <w:rPr>
          <w:ins w:id="109" w:author="Richard Garth" w:date="2021-06-04T23:16:00Z"/>
          <w:lang w:val="en-US"/>
        </w:rPr>
      </w:pPr>
      <w:ins w:id="110" w:author="Richard Garth" w:date="2021-06-04T23:16:00Z">
        <w:r>
          <w:rPr>
            <w:lang w:val="en-US"/>
          </w:rPr>
          <w:t>3</w:t>
        </w:r>
        <w:r>
          <w:rPr>
            <w:lang w:val="en-US"/>
          </w:rPr>
          <w:t xml:space="preserve">. </w:t>
        </w:r>
      </w:ins>
      <w:ins w:id="111" w:author="Richard Garth" w:date="2021-06-04T23:17:00Z">
        <w:r>
          <w:rPr>
            <w:lang w:val="en-US"/>
          </w:rPr>
          <w:t>Firepit Flue</w:t>
        </w:r>
      </w:ins>
    </w:p>
    <w:p w14:paraId="5DC7B80F" w14:textId="77777777" w:rsidR="009F4E66" w:rsidRDefault="009F4E66" w:rsidP="009F4E66">
      <w:pPr>
        <w:rPr>
          <w:ins w:id="112" w:author="Richard Garth" w:date="2021-06-04T23:16:00Z"/>
          <w:lang w:val="en-US"/>
        </w:rPr>
      </w:pPr>
    </w:p>
    <w:p w14:paraId="51ED0166" w14:textId="77777777" w:rsidR="009F4E66" w:rsidRDefault="009F4E66" w:rsidP="009F4E66">
      <w:pPr>
        <w:rPr>
          <w:ins w:id="113" w:author="Richard Garth" w:date="2021-06-04T23:16:00Z"/>
          <w:lang w:val="en-US"/>
        </w:rPr>
      </w:pPr>
      <w:ins w:id="114" w:author="Richard Garth" w:date="2021-06-04T23:16:00Z">
        <w:r w:rsidRPr="00022DB9">
          <w:rPr>
            <w:b/>
            <w:lang w:val="en-US"/>
          </w:rPr>
          <w:t>Features used</w:t>
        </w:r>
        <w:r>
          <w:rPr>
            <w:lang w:val="en-US"/>
          </w:rPr>
          <w:t>:</w:t>
        </w:r>
      </w:ins>
    </w:p>
    <w:p w14:paraId="0C5B79C1" w14:textId="77777777" w:rsidR="009F4E66" w:rsidRPr="00365B94" w:rsidRDefault="009F4E66" w:rsidP="009F4E66">
      <w:pPr>
        <w:pStyle w:val="ListParagraph"/>
        <w:numPr>
          <w:ilvl w:val="0"/>
          <w:numId w:val="5"/>
        </w:numPr>
        <w:rPr>
          <w:ins w:id="115" w:author="Richard Garth" w:date="2021-06-04T23:16:00Z"/>
          <w:lang w:val="en-US"/>
        </w:rPr>
      </w:pPr>
      <w:ins w:id="116" w:author="Richard Garth" w:date="2021-06-04T23:16:00Z">
        <w:r w:rsidRPr="005E2780">
          <w:t>Direct </w:t>
        </w:r>
        <w:r>
          <w:fldChar w:fldCharType="begin"/>
        </w:r>
        <w:r>
          <w:instrText xml:space="preserve"> HYPERLINK "https://docs.unity3d.com/Manual/LightSources.html" </w:instrText>
        </w:r>
        <w:r>
          <w:fldChar w:fldCharType="separate"/>
        </w:r>
        <w:r w:rsidRPr="005E2780">
          <w:rPr>
            <w:rStyle w:val="Hyperlink"/>
          </w:rPr>
          <w:t>light sources</w:t>
        </w:r>
        <w:r>
          <w:rPr>
            <w:rStyle w:val="Hyperlink"/>
          </w:rPr>
          <w:fldChar w:fldCharType="end"/>
        </w:r>
        <w:r w:rsidRPr="005E2780">
          <w:t> beyon</w:t>
        </w:r>
        <w:r>
          <w:t>d the default Directional Light</w:t>
        </w:r>
      </w:ins>
    </w:p>
    <w:p w14:paraId="2C5A9078" w14:textId="76C64C7B" w:rsidR="009F4E66" w:rsidRPr="00152080" w:rsidRDefault="009F4E66" w:rsidP="009F4E66">
      <w:pPr>
        <w:pStyle w:val="ListParagraph"/>
        <w:numPr>
          <w:ilvl w:val="0"/>
          <w:numId w:val="5"/>
        </w:numPr>
        <w:rPr>
          <w:ins w:id="117" w:author="Richard Garth" w:date="2021-06-04T23:31:00Z"/>
          <w:lang w:val="en-US"/>
          <w:rPrChange w:id="118" w:author="Richard Garth" w:date="2021-06-04T23:31:00Z">
            <w:rPr>
              <w:ins w:id="119" w:author="Richard Garth" w:date="2021-06-04T23:31:00Z"/>
            </w:rPr>
          </w:rPrChange>
        </w:rPr>
      </w:pPr>
      <w:ins w:id="120" w:author="Richard Garth" w:date="2021-06-04T23:16:00Z">
        <w:r>
          <w:t xml:space="preserve">Particle </w:t>
        </w:r>
      </w:ins>
      <w:ins w:id="121" w:author="Richard Garth" w:date="2021-06-04T23:30:00Z">
        <w:r w:rsidR="00152080">
          <w:t>systems</w:t>
        </w:r>
      </w:ins>
    </w:p>
    <w:p w14:paraId="3070FD40" w14:textId="7F5DC171" w:rsidR="00152080" w:rsidRPr="00152080" w:rsidRDefault="00152080" w:rsidP="00152080">
      <w:pPr>
        <w:pStyle w:val="ListParagraph"/>
        <w:numPr>
          <w:ilvl w:val="0"/>
          <w:numId w:val="5"/>
        </w:numPr>
        <w:rPr>
          <w:ins w:id="122" w:author="Richard Garth" w:date="2021-06-04T23:31:00Z"/>
          <w:lang w:val="en-US"/>
          <w:rPrChange w:id="123" w:author="Richard Garth" w:date="2021-06-04T23:31:00Z">
            <w:rPr>
              <w:ins w:id="124" w:author="Richard Garth" w:date="2021-06-04T23:31:00Z"/>
              <w:lang w:val="en-US"/>
            </w:rPr>
          </w:rPrChange>
        </w:rPr>
        <w:pPrChange w:id="125" w:author="Richard Garth" w:date="2021-06-04T23:31:00Z">
          <w:pPr>
            <w:pStyle w:val="ListParagraph"/>
            <w:numPr>
              <w:numId w:val="5"/>
            </w:numPr>
            <w:ind w:hanging="360"/>
          </w:pPr>
        </w:pPrChange>
      </w:pPr>
      <w:ins w:id="126" w:author="Richard Garth" w:date="2021-06-04T23:31:00Z">
        <w:r w:rsidRPr="00152080">
          <w:rPr>
            <w:lang w:val="en-US"/>
          </w:rPr>
          <w:t>Appropriate textures on the indoor section</w:t>
        </w:r>
      </w:ins>
    </w:p>
    <w:p w14:paraId="3070FD40" w14:textId="7F5DC171" w:rsidR="00152080" w:rsidRPr="00152080" w:rsidRDefault="00152080" w:rsidP="00152080">
      <w:pPr>
        <w:pStyle w:val="ListParagraph"/>
        <w:numPr>
          <w:ilvl w:val="0"/>
          <w:numId w:val="5"/>
        </w:numPr>
        <w:rPr>
          <w:ins w:id="127" w:author="Richard Garth" w:date="2021-06-04T23:16:00Z"/>
          <w:lang w:val="en-US"/>
          <w:rPrChange w:id="128" w:author="Richard Garth" w:date="2021-06-04T23:31:00Z">
            <w:rPr>
              <w:ins w:id="129" w:author="Richard Garth" w:date="2021-06-04T23:16:00Z"/>
              <w:lang w:val="en-US"/>
            </w:rPr>
          </w:rPrChange>
        </w:rPr>
        <w:pPrChange w:id="130" w:author="Richard Garth" w:date="2021-06-04T23:31:00Z">
          <w:pPr>
            <w:pStyle w:val="ListParagraph"/>
            <w:numPr>
              <w:numId w:val="5"/>
            </w:numPr>
            <w:ind w:hanging="360"/>
          </w:pPr>
        </w:pPrChange>
      </w:pPr>
      <w:ins w:id="131" w:author="Richard Garth" w:date="2021-06-04T23:31:00Z">
        <w:r w:rsidRPr="00152080">
          <w:rPr>
            <w:lang w:val="en-US"/>
          </w:rPr>
          <w:t xml:space="preserve">Appropriate textures using height and normal </w:t>
        </w:r>
        <w:proofErr w:type="gramStart"/>
        <w:r w:rsidRPr="00152080">
          <w:rPr>
            <w:lang w:val="en-US"/>
          </w:rPr>
          <w:t>maps</w:t>
        </w:r>
      </w:ins>
      <w:proofErr w:type="gramEnd"/>
    </w:p>
    <w:p w14:paraId="29651DA4" w14:textId="77777777" w:rsidR="009F4E66" w:rsidRDefault="009F4E66" w:rsidP="009F4E66">
      <w:pPr>
        <w:tabs>
          <w:tab w:val="left" w:pos="2813"/>
        </w:tabs>
        <w:rPr>
          <w:ins w:id="132" w:author="Richard Garth" w:date="2021-06-04T23:16:00Z"/>
          <w:lang w:val="en-US"/>
        </w:rPr>
      </w:pPr>
      <w:ins w:id="133" w:author="Richard Garth" w:date="2021-06-04T23:16:00Z">
        <w:r>
          <w:rPr>
            <w:lang w:val="en-US"/>
          </w:rPr>
          <w:tab/>
        </w:r>
      </w:ins>
    </w:p>
    <w:p w14:paraId="272EF273" w14:textId="77777777" w:rsidR="009F4E66" w:rsidRPr="00365B94" w:rsidRDefault="009F4E66" w:rsidP="009F4E66">
      <w:pPr>
        <w:rPr>
          <w:ins w:id="134" w:author="Richard Garth" w:date="2021-06-04T23:16:00Z"/>
          <w:b/>
          <w:lang w:val="en-US"/>
        </w:rPr>
      </w:pPr>
      <w:proofErr w:type="gramStart"/>
      <w:ins w:id="135" w:author="Richard Garth" w:date="2021-06-04T23:16:00Z">
        <w:r w:rsidRPr="00365B94">
          <w:rPr>
            <w:b/>
            <w:lang w:val="en-US"/>
          </w:rPr>
          <w:t>Where</w:t>
        </w:r>
        <w:proofErr w:type="gramEnd"/>
        <w:r w:rsidRPr="00365B94">
          <w:rPr>
            <w:b/>
            <w:lang w:val="en-US"/>
          </w:rPr>
          <w:t xml:space="preserve"> in Hierarchy</w:t>
        </w:r>
      </w:ins>
    </w:p>
    <w:p w14:paraId="4F17DF66" w14:textId="28099DF3" w:rsidR="009F4E66" w:rsidRPr="00365B94" w:rsidRDefault="009F4E66" w:rsidP="009F4E66">
      <w:pPr>
        <w:pStyle w:val="ListParagraph"/>
        <w:numPr>
          <w:ilvl w:val="0"/>
          <w:numId w:val="5"/>
        </w:numPr>
        <w:rPr>
          <w:ins w:id="136" w:author="Richard Garth" w:date="2021-06-04T23:16:00Z"/>
          <w:lang w:val="en-US"/>
        </w:rPr>
      </w:pPr>
      <w:ins w:id="137" w:author="Richard Garth" w:date="2021-06-04T23:16:00Z">
        <w:r>
          <w:rPr>
            <w:lang w:val="en-US"/>
          </w:rPr>
          <w:t>/</w:t>
        </w:r>
      </w:ins>
      <w:ins w:id="138" w:author="Richard Garth" w:date="2021-06-04T23:26:00Z">
        <w:r w:rsidR="00152080">
          <w:rPr>
            <w:lang w:val="en-US"/>
          </w:rPr>
          <w:t>House</w:t>
        </w:r>
      </w:ins>
      <w:ins w:id="139" w:author="Richard Garth" w:date="2021-06-04T23:29:00Z">
        <w:r w:rsidR="00152080">
          <w:rPr>
            <w:lang w:val="en-US"/>
          </w:rPr>
          <w:t>/Fireplace</w:t>
        </w:r>
      </w:ins>
    </w:p>
    <w:p w14:paraId="61E219AE" w14:textId="77777777" w:rsidR="009F4E66" w:rsidRDefault="009F4E66" w:rsidP="009F4E66">
      <w:pPr>
        <w:rPr>
          <w:ins w:id="140" w:author="Richard Garth" w:date="2021-06-04T23:16:00Z"/>
          <w:lang w:val="en-US"/>
        </w:rPr>
      </w:pPr>
    </w:p>
    <w:p w14:paraId="3A0008F2" w14:textId="77777777" w:rsidR="009F4E66" w:rsidRDefault="009F4E66" w:rsidP="009F4E66">
      <w:pPr>
        <w:rPr>
          <w:ins w:id="141" w:author="Richard Garth" w:date="2021-06-04T23:16:00Z"/>
          <w:lang w:val="en-US"/>
        </w:rPr>
      </w:pPr>
      <w:ins w:id="142" w:author="Richard Garth" w:date="2021-06-04T23:16:00Z">
        <w:r w:rsidRPr="00022DB9">
          <w:rPr>
            <w:b/>
            <w:lang w:val="en-US"/>
          </w:rPr>
          <w:t>Description</w:t>
        </w:r>
        <w:r>
          <w:rPr>
            <w:lang w:val="en-US"/>
          </w:rPr>
          <w:t>:</w:t>
        </w:r>
      </w:ins>
    </w:p>
    <w:p w14:paraId="2E63F27F" w14:textId="5871232D" w:rsidR="009F4E66" w:rsidRDefault="00152080" w:rsidP="009F4E66">
      <w:pPr>
        <w:rPr>
          <w:ins w:id="143" w:author="Richard Garth" w:date="2021-06-04T23:16:00Z"/>
          <w:lang w:val="en-US"/>
        </w:rPr>
      </w:pPr>
      <w:ins w:id="144" w:author="Richard Garth" w:date="2021-06-04T23:29:00Z">
        <w:r>
          <w:rPr>
            <w:lang w:val="en-US"/>
          </w:rPr>
          <w:t xml:space="preserve">A stone fireplace with </w:t>
        </w:r>
      </w:ins>
      <w:ins w:id="145" w:author="Richard Garth" w:date="2021-06-04T23:30:00Z">
        <w:r>
          <w:rPr>
            <w:lang w:val="en-US"/>
          </w:rPr>
          <w:t>a roaring fire inside</w:t>
        </w:r>
      </w:ins>
      <w:ins w:id="146" w:author="Richard Garth" w:date="2021-06-04T23:39:00Z">
        <w:r w:rsidR="00D27A8D">
          <w:rPr>
            <w:lang w:val="en-US"/>
          </w:rPr>
          <w:t xml:space="preserve">. </w:t>
        </w:r>
      </w:ins>
      <w:ins w:id="147" w:author="Richard Garth" w:date="2021-06-04T23:40:00Z">
        <w:r w:rsidR="00D27A8D">
          <w:rPr>
            <w:lang w:val="en-US"/>
          </w:rPr>
          <w:t>The stone flue and the brick wall have textures with height and normal maps</w:t>
        </w:r>
      </w:ins>
      <w:ins w:id="148" w:author="Richard Garth" w:date="2021-06-04T23:41:00Z">
        <w:r w:rsidR="00D27A8D">
          <w:rPr>
            <w:lang w:val="en-US"/>
          </w:rPr>
          <w:t>, and the fire is a particle system that doubles as a light source.</w:t>
        </w:r>
      </w:ins>
    </w:p>
    <w:p w14:paraId="4B5AD006" w14:textId="57307E5D" w:rsidR="009F4E66" w:rsidRDefault="009F4E66" w:rsidP="009F4E66">
      <w:pPr>
        <w:rPr>
          <w:ins w:id="149" w:author="Richard Garth" w:date="2021-06-04T23:16:00Z"/>
          <w:lang w:val="en-US"/>
        </w:rPr>
      </w:pPr>
      <w:ins w:id="150" w:author="Richard Garth" w:date="2021-06-04T23:16:00Z">
        <w:r w:rsidRPr="00022DB9">
          <w:rPr>
            <w:b/>
            <w:lang w:val="en-US"/>
          </w:rPr>
          <w:t>Screenshot</w:t>
        </w:r>
        <w:r>
          <w:rPr>
            <w:lang w:val="en-US"/>
          </w:rPr>
          <w:t>:</w:t>
        </w:r>
      </w:ins>
    </w:p>
    <w:p w14:paraId="45949476" w14:textId="5BF831B2" w:rsidR="00152080" w:rsidRDefault="00152080">
      <w:pPr>
        <w:rPr>
          <w:ins w:id="151" w:author="Richard Garth" w:date="2021-06-04T23:31:00Z"/>
          <w:lang w:val="en-US"/>
        </w:rPr>
      </w:pPr>
      <w:ins w:id="152" w:author="Richard Garth" w:date="2021-06-04T23:30:00Z">
        <w:r>
          <w:rPr>
            <w:noProof/>
            <w:lang w:val="en-US"/>
          </w:rPr>
          <w:drawing>
            <wp:inline distT="0" distB="0" distL="0" distR="0" wp14:anchorId="66E0F195" wp14:editId="02A67384">
              <wp:extent cx="5314950" cy="4867275"/>
              <wp:effectExtent l="0" t="0" r="0" b="9525"/>
              <wp:docPr id="4" name="Picture 4" descr="A picture containing text, brick, colorful, graffit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rick, colorful, graffiti&#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314950" cy="4867275"/>
                      </a:xfrm>
                      <a:prstGeom prst="rect">
                        <a:avLst/>
                      </a:prstGeom>
                    </pic:spPr>
                  </pic:pic>
                </a:graphicData>
              </a:graphic>
            </wp:inline>
          </w:drawing>
        </w:r>
      </w:ins>
    </w:p>
    <w:p w14:paraId="5B9767BB" w14:textId="77777777" w:rsidR="00152080" w:rsidRDefault="00152080">
      <w:pPr>
        <w:rPr>
          <w:ins w:id="153" w:author="Richard Garth" w:date="2021-06-04T23:31:00Z"/>
          <w:lang w:val="en-US"/>
        </w:rPr>
      </w:pPr>
      <w:ins w:id="154" w:author="Richard Garth" w:date="2021-06-04T23:31:00Z">
        <w:r>
          <w:rPr>
            <w:lang w:val="en-US"/>
          </w:rPr>
          <w:br w:type="page"/>
        </w:r>
      </w:ins>
    </w:p>
    <w:p w14:paraId="08CC6A70" w14:textId="0E7C8F2B" w:rsidR="009F4E66" w:rsidRDefault="00D27A8D" w:rsidP="009F4E66">
      <w:pPr>
        <w:pStyle w:val="Heading2"/>
        <w:rPr>
          <w:ins w:id="155" w:author="Richard Garth" w:date="2021-06-04T23:16:00Z"/>
          <w:lang w:val="en-US"/>
        </w:rPr>
      </w:pPr>
      <w:ins w:id="156" w:author="Richard Garth" w:date="2021-06-04T23:39:00Z">
        <w:r>
          <w:rPr>
            <w:lang w:val="en-US"/>
          </w:rPr>
          <w:lastRenderedPageBreak/>
          <w:t>4</w:t>
        </w:r>
      </w:ins>
      <w:ins w:id="157" w:author="Richard Garth" w:date="2021-06-04T23:16:00Z">
        <w:r w:rsidR="009F4E66">
          <w:rPr>
            <w:lang w:val="en-US"/>
          </w:rPr>
          <w:t xml:space="preserve">. </w:t>
        </w:r>
      </w:ins>
      <w:ins w:id="158" w:author="Richard Garth" w:date="2021-06-04T23:17:00Z">
        <w:r w:rsidR="009F4E66">
          <w:rPr>
            <w:lang w:val="en-US"/>
          </w:rPr>
          <w:t>Open Door</w:t>
        </w:r>
      </w:ins>
    </w:p>
    <w:p w14:paraId="251C0343" w14:textId="77777777" w:rsidR="009F4E66" w:rsidRDefault="009F4E66" w:rsidP="009F4E66">
      <w:pPr>
        <w:rPr>
          <w:ins w:id="159" w:author="Richard Garth" w:date="2021-06-04T23:16:00Z"/>
          <w:lang w:val="en-US"/>
        </w:rPr>
      </w:pPr>
    </w:p>
    <w:p w14:paraId="3EB5DA23" w14:textId="77777777" w:rsidR="009F4E66" w:rsidRDefault="009F4E66" w:rsidP="009F4E66">
      <w:pPr>
        <w:rPr>
          <w:ins w:id="160" w:author="Richard Garth" w:date="2021-06-04T23:16:00Z"/>
          <w:lang w:val="en-US"/>
        </w:rPr>
      </w:pPr>
      <w:ins w:id="161" w:author="Richard Garth" w:date="2021-06-04T23:16:00Z">
        <w:r w:rsidRPr="00022DB9">
          <w:rPr>
            <w:b/>
            <w:lang w:val="en-US"/>
          </w:rPr>
          <w:t>Features used</w:t>
        </w:r>
        <w:r>
          <w:rPr>
            <w:lang w:val="en-US"/>
          </w:rPr>
          <w:t>:</w:t>
        </w:r>
      </w:ins>
    </w:p>
    <w:p w14:paraId="3C6AEA14" w14:textId="6A4735D3" w:rsidR="009F4E66" w:rsidRDefault="00152080" w:rsidP="00152080">
      <w:pPr>
        <w:pStyle w:val="ListParagraph"/>
        <w:numPr>
          <w:ilvl w:val="0"/>
          <w:numId w:val="5"/>
        </w:numPr>
        <w:rPr>
          <w:ins w:id="162" w:author="Richard Garth" w:date="2021-06-04T23:16:00Z"/>
          <w:lang w:val="en-US"/>
        </w:rPr>
      </w:pPr>
      <w:ins w:id="163" w:author="Richard Garth" w:date="2021-06-04T23:31:00Z">
        <w:r w:rsidRPr="005E2780">
          <w:t>A </w:t>
        </w:r>
        <w:r>
          <w:fldChar w:fldCharType="begin"/>
        </w:r>
        <w:r>
          <w:instrText xml:space="preserve"> HYPERLINK "https://docs.unity3d.com/Manual/AnimationStateMachines.html" </w:instrText>
        </w:r>
        <w:r>
          <w:fldChar w:fldCharType="separate"/>
        </w:r>
        <w:r w:rsidRPr="005E2780">
          <w:rPr>
            <w:rStyle w:val="Hyperlink"/>
          </w:rPr>
          <w:t>multi-state animation</w:t>
        </w:r>
        <w:r>
          <w:rPr>
            <w:rStyle w:val="Hyperlink"/>
          </w:rPr>
          <w:fldChar w:fldCharType="end"/>
        </w:r>
        <w:r w:rsidRPr="005E2780">
          <w:t> that resp</w:t>
        </w:r>
        <w:r>
          <w:t xml:space="preserve">onds to trigger or mouse </w:t>
        </w:r>
        <w:proofErr w:type="gramStart"/>
        <w:r>
          <w:t>events</w:t>
        </w:r>
      </w:ins>
      <w:proofErr w:type="gramEnd"/>
      <w:ins w:id="164" w:author="Richard Garth" w:date="2021-06-04T23:16:00Z">
        <w:r w:rsidR="009F4E66">
          <w:rPr>
            <w:lang w:val="en-US"/>
          </w:rPr>
          <w:tab/>
        </w:r>
      </w:ins>
    </w:p>
    <w:p w14:paraId="6CA2DF86" w14:textId="77777777" w:rsidR="009F4E66" w:rsidRPr="00365B94" w:rsidRDefault="009F4E66" w:rsidP="009F4E66">
      <w:pPr>
        <w:rPr>
          <w:ins w:id="165" w:author="Richard Garth" w:date="2021-06-04T23:16:00Z"/>
          <w:b/>
          <w:lang w:val="en-US"/>
        </w:rPr>
      </w:pPr>
      <w:proofErr w:type="gramStart"/>
      <w:ins w:id="166" w:author="Richard Garth" w:date="2021-06-04T23:16:00Z">
        <w:r w:rsidRPr="00365B94">
          <w:rPr>
            <w:b/>
            <w:lang w:val="en-US"/>
          </w:rPr>
          <w:t>Where</w:t>
        </w:r>
        <w:proofErr w:type="gramEnd"/>
        <w:r w:rsidRPr="00365B94">
          <w:rPr>
            <w:b/>
            <w:lang w:val="en-US"/>
          </w:rPr>
          <w:t xml:space="preserve"> in Hierarchy</w:t>
        </w:r>
      </w:ins>
    </w:p>
    <w:p w14:paraId="3F6604DA" w14:textId="790A20FE" w:rsidR="009F4E66" w:rsidRPr="00365B94" w:rsidRDefault="009F4E66" w:rsidP="009F4E66">
      <w:pPr>
        <w:pStyle w:val="ListParagraph"/>
        <w:numPr>
          <w:ilvl w:val="0"/>
          <w:numId w:val="5"/>
        </w:numPr>
        <w:rPr>
          <w:ins w:id="167" w:author="Richard Garth" w:date="2021-06-04T23:16:00Z"/>
          <w:lang w:val="en-US"/>
        </w:rPr>
      </w:pPr>
      <w:ins w:id="168" w:author="Richard Garth" w:date="2021-06-04T23:16:00Z">
        <w:r>
          <w:rPr>
            <w:lang w:val="en-US"/>
          </w:rPr>
          <w:t>/</w:t>
        </w:r>
      </w:ins>
      <w:ins w:id="169" w:author="Richard Garth" w:date="2021-06-04T23:32:00Z">
        <w:r w:rsidR="00152080">
          <w:rPr>
            <w:lang w:val="en-US"/>
          </w:rPr>
          <w:t>House/Door</w:t>
        </w:r>
      </w:ins>
    </w:p>
    <w:p w14:paraId="47D4EBB2" w14:textId="77777777" w:rsidR="009F4E66" w:rsidRDefault="009F4E66" w:rsidP="009F4E66">
      <w:pPr>
        <w:rPr>
          <w:ins w:id="170" w:author="Richard Garth" w:date="2021-06-04T23:16:00Z"/>
          <w:lang w:val="en-US"/>
        </w:rPr>
      </w:pPr>
    </w:p>
    <w:p w14:paraId="4E62F6F6" w14:textId="77777777" w:rsidR="009F4E66" w:rsidRDefault="009F4E66" w:rsidP="009F4E66">
      <w:pPr>
        <w:rPr>
          <w:ins w:id="171" w:author="Richard Garth" w:date="2021-06-04T23:16:00Z"/>
          <w:lang w:val="en-US"/>
        </w:rPr>
      </w:pPr>
      <w:ins w:id="172" w:author="Richard Garth" w:date="2021-06-04T23:16:00Z">
        <w:r w:rsidRPr="00022DB9">
          <w:rPr>
            <w:b/>
            <w:lang w:val="en-US"/>
          </w:rPr>
          <w:t>Description</w:t>
        </w:r>
        <w:r>
          <w:rPr>
            <w:lang w:val="en-US"/>
          </w:rPr>
          <w:t>:</w:t>
        </w:r>
      </w:ins>
    </w:p>
    <w:p w14:paraId="45A91967" w14:textId="2BD10E78" w:rsidR="009F4E66" w:rsidRDefault="00152080" w:rsidP="009F4E66">
      <w:pPr>
        <w:rPr>
          <w:ins w:id="173" w:author="Richard Garth" w:date="2021-06-04T23:16:00Z"/>
          <w:lang w:val="en-US"/>
        </w:rPr>
      </w:pPr>
      <w:ins w:id="174" w:author="Richard Garth" w:date="2021-06-04T23:32:00Z">
        <w:r>
          <w:rPr>
            <w:lang w:val="en-US"/>
          </w:rPr>
          <w:t>A door that opens when you approach it</w:t>
        </w:r>
      </w:ins>
      <w:ins w:id="175" w:author="Richard Garth" w:date="2021-06-04T23:41:00Z">
        <w:r w:rsidR="00D27A8D">
          <w:rPr>
            <w:lang w:val="en-US"/>
          </w:rPr>
          <w:t>. It uses a trigger to detect the player and triggers an animation to transition to an open state. The</w:t>
        </w:r>
      </w:ins>
      <w:ins w:id="176" w:author="Richard Garth" w:date="2021-06-04T23:42:00Z">
        <w:r w:rsidR="00D27A8D">
          <w:rPr>
            <w:lang w:val="en-US"/>
          </w:rPr>
          <w:t xml:space="preserve">re is a second animation that triggers from the opposite side when approached from within the </w:t>
        </w:r>
        <w:proofErr w:type="gramStart"/>
        <w:r w:rsidR="00D27A8D">
          <w:rPr>
            <w:lang w:val="en-US"/>
          </w:rPr>
          <w:t>building</w:t>
        </w:r>
      </w:ins>
      <w:proofErr w:type="gramEnd"/>
    </w:p>
    <w:p w14:paraId="03405CB0" w14:textId="77777777" w:rsidR="009F4E66" w:rsidRDefault="009F4E66" w:rsidP="009F4E66">
      <w:pPr>
        <w:rPr>
          <w:ins w:id="177" w:author="Richard Garth" w:date="2021-06-04T23:16:00Z"/>
          <w:lang w:val="en-US"/>
        </w:rPr>
      </w:pPr>
      <w:ins w:id="178" w:author="Richard Garth" w:date="2021-06-04T23:16:00Z">
        <w:r w:rsidRPr="00022DB9">
          <w:rPr>
            <w:b/>
            <w:lang w:val="en-US"/>
          </w:rPr>
          <w:t>Screenshot</w:t>
        </w:r>
        <w:r>
          <w:rPr>
            <w:lang w:val="en-US"/>
          </w:rPr>
          <w:t>:</w:t>
        </w:r>
      </w:ins>
    </w:p>
    <w:p w14:paraId="72963DC4" w14:textId="517E96AC" w:rsidR="009F4E66" w:rsidRDefault="00152080" w:rsidP="009F4E66">
      <w:pPr>
        <w:rPr>
          <w:ins w:id="179" w:author="Richard Garth" w:date="2021-06-04T23:33:00Z"/>
          <w:lang w:val="en-US"/>
        </w:rPr>
      </w:pPr>
      <w:ins w:id="180" w:author="Richard Garth" w:date="2021-06-04T23:32:00Z">
        <w:r>
          <w:rPr>
            <w:noProof/>
            <w:lang w:val="en-US"/>
          </w:rPr>
          <w:drawing>
            <wp:inline distT="0" distB="0" distL="0" distR="0" wp14:anchorId="5144781D" wp14:editId="421FB271">
              <wp:extent cx="5581650" cy="3718419"/>
              <wp:effectExtent l="0" t="0" r="0" b="0"/>
              <wp:docPr id="5" name="Picture 5" descr="A picture containing brick, indoor,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rick, indoor, tiled&#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93157" cy="3726085"/>
                      </a:xfrm>
                      <a:prstGeom prst="rect">
                        <a:avLst/>
                      </a:prstGeom>
                    </pic:spPr>
                  </pic:pic>
                </a:graphicData>
              </a:graphic>
            </wp:inline>
          </w:drawing>
        </w:r>
      </w:ins>
    </w:p>
    <w:p w14:paraId="00671E54" w14:textId="09583193" w:rsidR="00D27A8D" w:rsidRDefault="00D27A8D">
      <w:pPr>
        <w:rPr>
          <w:ins w:id="181" w:author="Richard Garth" w:date="2021-06-04T23:42:00Z"/>
          <w:lang w:val="en-US"/>
        </w:rPr>
      </w:pPr>
      <w:ins w:id="182" w:author="Richard Garth" w:date="2021-06-04T23:42:00Z">
        <w:r>
          <w:rPr>
            <w:lang w:val="en-US"/>
          </w:rPr>
          <w:br w:type="page"/>
        </w:r>
      </w:ins>
    </w:p>
    <w:p w14:paraId="27670846" w14:textId="4F6962AD" w:rsidR="009F4E66" w:rsidRDefault="00D27A8D" w:rsidP="009F4E66">
      <w:pPr>
        <w:pStyle w:val="Heading2"/>
        <w:rPr>
          <w:ins w:id="183" w:author="Richard Garth" w:date="2021-06-04T23:17:00Z"/>
          <w:lang w:val="en-US"/>
        </w:rPr>
      </w:pPr>
      <w:ins w:id="184" w:author="Richard Garth" w:date="2021-06-04T23:39:00Z">
        <w:r>
          <w:rPr>
            <w:lang w:val="en-US"/>
          </w:rPr>
          <w:lastRenderedPageBreak/>
          <w:t>5</w:t>
        </w:r>
      </w:ins>
      <w:ins w:id="185" w:author="Richard Garth" w:date="2021-06-04T23:17:00Z">
        <w:r w:rsidR="009F4E66">
          <w:rPr>
            <w:lang w:val="en-US"/>
          </w:rPr>
          <w:t>.</w:t>
        </w:r>
        <w:r w:rsidR="009F4E66">
          <w:rPr>
            <w:lang w:val="en-US"/>
          </w:rPr>
          <w:t xml:space="preserve"> </w:t>
        </w:r>
      </w:ins>
      <w:ins w:id="186" w:author="Richard Garth" w:date="2021-06-04T23:33:00Z">
        <w:r w:rsidR="00152080">
          <w:rPr>
            <w:lang w:val="en-US"/>
          </w:rPr>
          <w:t>A Rogue TV</w:t>
        </w:r>
      </w:ins>
    </w:p>
    <w:p w14:paraId="36B51CCD" w14:textId="77777777" w:rsidR="009F4E66" w:rsidRDefault="009F4E66" w:rsidP="009F4E66">
      <w:pPr>
        <w:rPr>
          <w:ins w:id="187" w:author="Richard Garth" w:date="2021-06-04T23:17:00Z"/>
          <w:lang w:val="en-US"/>
        </w:rPr>
      </w:pPr>
    </w:p>
    <w:p w14:paraId="5D1EC73A" w14:textId="77777777" w:rsidR="009F4E66" w:rsidRDefault="009F4E66" w:rsidP="009F4E66">
      <w:pPr>
        <w:rPr>
          <w:ins w:id="188" w:author="Richard Garth" w:date="2021-06-04T23:17:00Z"/>
          <w:lang w:val="en-US"/>
        </w:rPr>
      </w:pPr>
      <w:ins w:id="189" w:author="Richard Garth" w:date="2021-06-04T23:17:00Z">
        <w:r w:rsidRPr="00022DB9">
          <w:rPr>
            <w:b/>
            <w:lang w:val="en-US"/>
          </w:rPr>
          <w:t>Features used</w:t>
        </w:r>
        <w:r>
          <w:rPr>
            <w:lang w:val="en-US"/>
          </w:rPr>
          <w:t>:</w:t>
        </w:r>
      </w:ins>
    </w:p>
    <w:p w14:paraId="75E442AC" w14:textId="368A7BAC" w:rsidR="009F4E66" w:rsidRPr="00365B94" w:rsidRDefault="00152080" w:rsidP="009F4E66">
      <w:pPr>
        <w:pStyle w:val="ListParagraph"/>
        <w:numPr>
          <w:ilvl w:val="0"/>
          <w:numId w:val="5"/>
        </w:numPr>
        <w:rPr>
          <w:ins w:id="190" w:author="Richard Garth" w:date="2021-06-04T23:17:00Z"/>
          <w:lang w:val="en-US"/>
        </w:rPr>
      </w:pPr>
      <w:ins w:id="191" w:author="Richard Garth" w:date="2021-06-04T23:33:00Z">
        <w:r w:rsidRPr="005E2780">
          <w:t>Use of </w:t>
        </w:r>
        <w:r>
          <w:fldChar w:fldCharType="begin"/>
        </w:r>
        <w:r>
          <w:instrText xml:space="preserve"> HYPERLINK "https://docs.unity3d.com/Manual/CamerasOverview.html" </w:instrText>
        </w:r>
        <w:r>
          <w:fldChar w:fldCharType="separate"/>
        </w:r>
        <w:r w:rsidRPr="005E2780">
          <w:rPr>
            <w:rStyle w:val="Hyperlink"/>
          </w:rPr>
          <w:t>multiple cameras</w:t>
        </w:r>
        <w:r>
          <w:rPr>
            <w:rStyle w:val="Hyperlink"/>
          </w:rPr>
          <w:fldChar w:fldCharType="end"/>
        </w:r>
        <w:r w:rsidRPr="005E2780">
          <w:t> (</w:t>
        </w:r>
        <w:proofErr w:type="gramStart"/>
        <w:r w:rsidRPr="005E2780">
          <w:t>e.g.</w:t>
        </w:r>
        <w:proofErr w:type="gramEnd"/>
        <w:r w:rsidRPr="005E2780">
          <w:t xml:space="preserve"> overlaid cam</w:t>
        </w:r>
        <w:r>
          <w:t>eras or rendering to a texture)</w:t>
        </w:r>
      </w:ins>
    </w:p>
    <w:p w14:paraId="50DEBB4B" w14:textId="77777777" w:rsidR="009F4E66" w:rsidRDefault="009F4E66" w:rsidP="009F4E66">
      <w:pPr>
        <w:tabs>
          <w:tab w:val="left" w:pos="2813"/>
        </w:tabs>
        <w:rPr>
          <w:ins w:id="192" w:author="Richard Garth" w:date="2021-06-04T23:17:00Z"/>
          <w:lang w:val="en-US"/>
        </w:rPr>
      </w:pPr>
      <w:ins w:id="193" w:author="Richard Garth" w:date="2021-06-04T23:17:00Z">
        <w:r>
          <w:rPr>
            <w:lang w:val="en-US"/>
          </w:rPr>
          <w:tab/>
        </w:r>
      </w:ins>
    </w:p>
    <w:p w14:paraId="0BC4068A" w14:textId="77777777" w:rsidR="009F4E66" w:rsidRPr="00365B94" w:rsidRDefault="009F4E66" w:rsidP="009F4E66">
      <w:pPr>
        <w:rPr>
          <w:ins w:id="194" w:author="Richard Garth" w:date="2021-06-04T23:17:00Z"/>
          <w:b/>
          <w:lang w:val="en-US"/>
        </w:rPr>
      </w:pPr>
      <w:proofErr w:type="gramStart"/>
      <w:ins w:id="195" w:author="Richard Garth" w:date="2021-06-04T23:17:00Z">
        <w:r w:rsidRPr="00365B94">
          <w:rPr>
            <w:b/>
            <w:lang w:val="en-US"/>
          </w:rPr>
          <w:t>Where</w:t>
        </w:r>
        <w:proofErr w:type="gramEnd"/>
        <w:r w:rsidRPr="00365B94">
          <w:rPr>
            <w:b/>
            <w:lang w:val="en-US"/>
          </w:rPr>
          <w:t xml:space="preserve"> in Hierarchy</w:t>
        </w:r>
      </w:ins>
    </w:p>
    <w:p w14:paraId="7A3B8AE3" w14:textId="28418F7C" w:rsidR="009F4E66" w:rsidRPr="00365B94" w:rsidRDefault="009F4E66" w:rsidP="009F4E66">
      <w:pPr>
        <w:pStyle w:val="ListParagraph"/>
        <w:numPr>
          <w:ilvl w:val="0"/>
          <w:numId w:val="5"/>
        </w:numPr>
        <w:rPr>
          <w:ins w:id="196" w:author="Richard Garth" w:date="2021-06-04T23:17:00Z"/>
          <w:lang w:val="en-US"/>
        </w:rPr>
      </w:pPr>
      <w:ins w:id="197" w:author="Richard Garth" w:date="2021-06-04T23:17:00Z">
        <w:r>
          <w:rPr>
            <w:lang w:val="en-US"/>
          </w:rPr>
          <w:t>/</w:t>
        </w:r>
      </w:ins>
      <w:ins w:id="198" w:author="Richard Garth" w:date="2021-06-04T23:33:00Z">
        <w:r w:rsidR="00152080">
          <w:rPr>
            <w:lang w:val="en-US"/>
          </w:rPr>
          <w:t>TV</w:t>
        </w:r>
      </w:ins>
    </w:p>
    <w:p w14:paraId="594C0D7D" w14:textId="77777777" w:rsidR="009F4E66" w:rsidRDefault="009F4E66" w:rsidP="009F4E66">
      <w:pPr>
        <w:rPr>
          <w:ins w:id="199" w:author="Richard Garth" w:date="2021-06-04T23:17:00Z"/>
          <w:lang w:val="en-US"/>
        </w:rPr>
      </w:pPr>
    </w:p>
    <w:p w14:paraId="55AE6B52" w14:textId="77777777" w:rsidR="009F4E66" w:rsidRDefault="009F4E66" w:rsidP="009F4E66">
      <w:pPr>
        <w:rPr>
          <w:ins w:id="200" w:author="Richard Garth" w:date="2021-06-04T23:17:00Z"/>
          <w:lang w:val="en-US"/>
        </w:rPr>
      </w:pPr>
      <w:ins w:id="201" w:author="Richard Garth" w:date="2021-06-04T23:17:00Z">
        <w:r w:rsidRPr="00022DB9">
          <w:rPr>
            <w:b/>
            <w:lang w:val="en-US"/>
          </w:rPr>
          <w:t>Description</w:t>
        </w:r>
        <w:r>
          <w:rPr>
            <w:lang w:val="en-US"/>
          </w:rPr>
          <w:t>:</w:t>
        </w:r>
      </w:ins>
    </w:p>
    <w:p w14:paraId="1F580CBF" w14:textId="3040D70F" w:rsidR="009F4E66" w:rsidRDefault="00152080" w:rsidP="009F4E66">
      <w:pPr>
        <w:rPr>
          <w:ins w:id="202" w:author="Richard Garth" w:date="2021-06-04T23:17:00Z"/>
          <w:lang w:val="en-US"/>
        </w:rPr>
      </w:pPr>
      <w:ins w:id="203" w:author="Richard Garth" w:date="2021-06-04T23:33:00Z">
        <w:r>
          <w:rPr>
            <w:lang w:val="en-US"/>
          </w:rPr>
          <w:t xml:space="preserve">A </w:t>
        </w:r>
      </w:ins>
      <w:ins w:id="204" w:author="Richard Garth" w:date="2021-06-04T23:34:00Z">
        <w:r>
          <w:rPr>
            <w:lang w:val="en-US"/>
          </w:rPr>
          <w:t>TV displaying a feed from a security camera inside the cabin</w:t>
        </w:r>
      </w:ins>
      <w:ins w:id="205" w:author="Richard Garth" w:date="2021-06-04T23:43:00Z">
        <w:r w:rsidR="00D27A8D">
          <w:rPr>
            <w:lang w:val="en-US"/>
          </w:rPr>
          <w:t xml:space="preserve">. </w:t>
        </w:r>
        <w:r w:rsidR="00D27A8D">
          <w:t>The TV has a matt black texture for its body and a render texture for its screen.</w:t>
        </w:r>
      </w:ins>
    </w:p>
    <w:p w14:paraId="0FEDBAB4" w14:textId="29F8C302" w:rsidR="009F4E66" w:rsidRDefault="009F4E66" w:rsidP="009F4E66">
      <w:pPr>
        <w:rPr>
          <w:ins w:id="206" w:author="Richard Garth" w:date="2021-06-04T23:17:00Z"/>
          <w:lang w:val="en-US"/>
        </w:rPr>
      </w:pPr>
      <w:ins w:id="207" w:author="Richard Garth" w:date="2021-06-04T23:17:00Z">
        <w:r w:rsidRPr="00022DB9">
          <w:rPr>
            <w:b/>
            <w:lang w:val="en-US"/>
          </w:rPr>
          <w:t>Screenshot</w:t>
        </w:r>
        <w:r>
          <w:rPr>
            <w:lang w:val="en-US"/>
          </w:rPr>
          <w:t>:</w:t>
        </w:r>
      </w:ins>
      <w:ins w:id="208" w:author="Richard Garth" w:date="2021-06-04T23:35:00Z">
        <w:r w:rsidR="00152080" w:rsidRPr="00152080">
          <w:rPr>
            <w:noProof/>
            <w:lang w:val="en-US"/>
          </w:rPr>
          <w:t xml:space="preserve"> </w:t>
        </w:r>
      </w:ins>
    </w:p>
    <w:p w14:paraId="7C1E09B3" w14:textId="2245BEF4" w:rsidR="009F4E66" w:rsidRDefault="00152080" w:rsidP="009F4E66">
      <w:pPr>
        <w:rPr>
          <w:ins w:id="209" w:author="Richard Garth" w:date="2021-06-04T23:17:00Z"/>
          <w:lang w:val="en-US"/>
        </w:rPr>
      </w:pPr>
      <w:ins w:id="210" w:author="Richard Garth" w:date="2021-06-04T23:35:00Z">
        <w:r>
          <w:rPr>
            <w:noProof/>
            <w:lang w:val="en-US"/>
          </w:rPr>
          <w:drawing>
            <wp:inline distT="0" distB="0" distL="0" distR="0" wp14:anchorId="68BB6D68" wp14:editId="392CDE48">
              <wp:extent cx="6147031" cy="2457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9">
                        <a:extLst>
                          <a:ext uri="{28A0092B-C50C-407E-A947-70E740481C1C}">
                            <a14:useLocalDpi xmlns:a14="http://schemas.microsoft.com/office/drawing/2010/main" val="0"/>
                          </a:ext>
                        </a:extLst>
                      </a:blip>
                      <a:stretch>
                        <a:fillRect/>
                      </a:stretch>
                    </pic:blipFill>
                    <pic:spPr>
                      <a:xfrm>
                        <a:off x="0" y="0"/>
                        <a:ext cx="6159285" cy="2462349"/>
                      </a:xfrm>
                      <a:prstGeom prst="rect">
                        <a:avLst/>
                      </a:prstGeom>
                    </pic:spPr>
                  </pic:pic>
                </a:graphicData>
              </a:graphic>
            </wp:inline>
          </w:drawing>
        </w:r>
      </w:ins>
    </w:p>
    <w:p w14:paraId="5413D8EA" w14:textId="77777777" w:rsidR="00D27A8D" w:rsidRDefault="00D27A8D">
      <w:pPr>
        <w:rPr>
          <w:ins w:id="211" w:author="Richard Garth" w:date="2021-06-04T23:43:00Z"/>
          <w:rFonts w:asciiTheme="majorHAnsi" w:eastAsiaTheme="majorEastAsia" w:hAnsiTheme="majorHAnsi" w:cstheme="majorBidi"/>
          <w:color w:val="2E74B5" w:themeColor="accent1" w:themeShade="BF"/>
          <w:sz w:val="26"/>
          <w:szCs w:val="26"/>
          <w:lang w:val="en-US"/>
        </w:rPr>
      </w:pPr>
      <w:ins w:id="212" w:author="Richard Garth" w:date="2021-06-04T23:43:00Z">
        <w:r>
          <w:rPr>
            <w:lang w:val="en-US"/>
          </w:rPr>
          <w:br w:type="page"/>
        </w:r>
      </w:ins>
    </w:p>
    <w:p w14:paraId="2D29CE05" w14:textId="42871A97" w:rsidR="009F4E66" w:rsidRDefault="00D27A8D" w:rsidP="009F4E66">
      <w:pPr>
        <w:pStyle w:val="Heading2"/>
        <w:rPr>
          <w:ins w:id="213" w:author="Richard Garth" w:date="2021-06-04T23:18:00Z"/>
          <w:lang w:val="en-US"/>
        </w:rPr>
      </w:pPr>
      <w:ins w:id="214" w:author="Richard Garth" w:date="2021-06-04T23:39:00Z">
        <w:r>
          <w:rPr>
            <w:lang w:val="en-US"/>
          </w:rPr>
          <w:lastRenderedPageBreak/>
          <w:t>6</w:t>
        </w:r>
      </w:ins>
      <w:ins w:id="215" w:author="Richard Garth" w:date="2021-06-04T23:18:00Z">
        <w:r w:rsidR="009F4E66">
          <w:rPr>
            <w:lang w:val="en-US"/>
          </w:rPr>
          <w:t xml:space="preserve">. </w:t>
        </w:r>
        <w:r w:rsidR="009F4E66">
          <w:rPr>
            <w:lang w:val="en-US"/>
          </w:rPr>
          <w:t>Bridge</w:t>
        </w:r>
      </w:ins>
    </w:p>
    <w:p w14:paraId="37D16684" w14:textId="77777777" w:rsidR="009F4E66" w:rsidRDefault="009F4E66" w:rsidP="009F4E66">
      <w:pPr>
        <w:rPr>
          <w:ins w:id="216" w:author="Richard Garth" w:date="2021-06-04T23:18:00Z"/>
          <w:lang w:val="en-US"/>
        </w:rPr>
      </w:pPr>
    </w:p>
    <w:p w14:paraId="7756A17A" w14:textId="77777777" w:rsidR="009F4E66" w:rsidRDefault="009F4E66" w:rsidP="009F4E66">
      <w:pPr>
        <w:rPr>
          <w:ins w:id="217" w:author="Richard Garth" w:date="2021-06-04T23:18:00Z"/>
          <w:lang w:val="en-US"/>
        </w:rPr>
      </w:pPr>
      <w:ins w:id="218" w:author="Richard Garth" w:date="2021-06-04T23:18:00Z">
        <w:r w:rsidRPr="00022DB9">
          <w:rPr>
            <w:b/>
            <w:lang w:val="en-US"/>
          </w:rPr>
          <w:t>Features used</w:t>
        </w:r>
        <w:r>
          <w:rPr>
            <w:lang w:val="en-US"/>
          </w:rPr>
          <w:t>:</w:t>
        </w:r>
      </w:ins>
    </w:p>
    <w:p w14:paraId="56994BB5" w14:textId="6D1AE47A" w:rsidR="00152080" w:rsidRDefault="00152080" w:rsidP="00152080">
      <w:pPr>
        <w:pStyle w:val="ListParagraph"/>
        <w:numPr>
          <w:ilvl w:val="0"/>
          <w:numId w:val="5"/>
        </w:numPr>
        <w:rPr>
          <w:ins w:id="219" w:author="Richard Garth" w:date="2021-06-04T23:35:00Z"/>
        </w:rPr>
        <w:pPrChange w:id="220" w:author="Richard Garth" w:date="2021-06-04T23:35:00Z">
          <w:pPr>
            <w:pStyle w:val="ListParagraph"/>
            <w:numPr>
              <w:numId w:val="5"/>
            </w:numPr>
            <w:ind w:hanging="360"/>
          </w:pPr>
        </w:pPrChange>
      </w:pPr>
      <w:ins w:id="221" w:author="Richard Garth" w:date="2021-06-04T23:35:00Z">
        <w:r>
          <w:t xml:space="preserve">Objects controlled by </w:t>
        </w:r>
        <w:proofErr w:type="gramStart"/>
        <w:r>
          <w:t>physics</w:t>
        </w:r>
        <w:proofErr w:type="gramEnd"/>
      </w:ins>
    </w:p>
    <w:p w14:paraId="56994BB5" w14:textId="6D1AE47A" w:rsidR="009F4E66" w:rsidRPr="00152080" w:rsidRDefault="00152080" w:rsidP="00152080">
      <w:pPr>
        <w:pStyle w:val="ListParagraph"/>
        <w:numPr>
          <w:ilvl w:val="0"/>
          <w:numId w:val="5"/>
        </w:numPr>
        <w:rPr>
          <w:ins w:id="222" w:author="Richard Garth" w:date="2021-06-04T23:18:00Z"/>
          <w:rPrChange w:id="223" w:author="Richard Garth" w:date="2021-06-04T23:35:00Z">
            <w:rPr>
              <w:ins w:id="224" w:author="Richard Garth" w:date="2021-06-04T23:18:00Z"/>
              <w:lang w:val="en-US"/>
            </w:rPr>
          </w:rPrChange>
        </w:rPr>
        <w:pPrChange w:id="225" w:author="Richard Garth" w:date="2021-06-04T23:35:00Z">
          <w:pPr>
            <w:tabs>
              <w:tab w:val="left" w:pos="2813"/>
            </w:tabs>
          </w:pPr>
        </w:pPrChange>
      </w:pPr>
      <w:ins w:id="226" w:author="Richard Garth" w:date="2021-06-04T23:35:00Z">
        <w:r>
          <w:t xml:space="preserve">Using joints </w:t>
        </w:r>
      </w:ins>
      <w:ins w:id="227" w:author="Richard Garth" w:date="2021-06-04T23:18:00Z">
        <w:r w:rsidR="009F4E66" w:rsidRPr="00152080">
          <w:rPr>
            <w:lang w:val="en-US"/>
            <w:rPrChange w:id="228" w:author="Richard Garth" w:date="2021-06-04T23:35:00Z">
              <w:rPr>
                <w:lang w:val="en-US"/>
              </w:rPr>
            </w:rPrChange>
          </w:rPr>
          <w:tab/>
        </w:r>
      </w:ins>
    </w:p>
    <w:p w14:paraId="51FA3AD7" w14:textId="77777777" w:rsidR="009F4E66" w:rsidRPr="00365B94" w:rsidRDefault="009F4E66" w:rsidP="009F4E66">
      <w:pPr>
        <w:rPr>
          <w:ins w:id="229" w:author="Richard Garth" w:date="2021-06-04T23:18:00Z"/>
          <w:b/>
          <w:lang w:val="en-US"/>
        </w:rPr>
      </w:pPr>
      <w:proofErr w:type="gramStart"/>
      <w:ins w:id="230" w:author="Richard Garth" w:date="2021-06-04T23:18:00Z">
        <w:r w:rsidRPr="00365B94">
          <w:rPr>
            <w:b/>
            <w:lang w:val="en-US"/>
          </w:rPr>
          <w:t>Where</w:t>
        </w:r>
        <w:proofErr w:type="gramEnd"/>
        <w:r w:rsidRPr="00365B94">
          <w:rPr>
            <w:b/>
            <w:lang w:val="en-US"/>
          </w:rPr>
          <w:t xml:space="preserve"> in Hierarchy</w:t>
        </w:r>
      </w:ins>
    </w:p>
    <w:p w14:paraId="07B02D04" w14:textId="70CFEBD2" w:rsidR="009F4E66" w:rsidRPr="00365B94" w:rsidRDefault="009F4E66" w:rsidP="009F4E66">
      <w:pPr>
        <w:pStyle w:val="ListParagraph"/>
        <w:numPr>
          <w:ilvl w:val="0"/>
          <w:numId w:val="5"/>
        </w:numPr>
        <w:rPr>
          <w:ins w:id="231" w:author="Richard Garth" w:date="2021-06-04T23:18:00Z"/>
          <w:lang w:val="en-US"/>
        </w:rPr>
      </w:pPr>
      <w:ins w:id="232" w:author="Richard Garth" w:date="2021-06-04T23:18:00Z">
        <w:r>
          <w:rPr>
            <w:lang w:val="en-US"/>
          </w:rPr>
          <w:t>/</w:t>
        </w:r>
      </w:ins>
      <w:ins w:id="233" w:author="Richard Garth" w:date="2021-06-04T23:35:00Z">
        <w:r w:rsidR="00152080">
          <w:rPr>
            <w:lang w:val="en-US"/>
          </w:rPr>
          <w:t>Bridge</w:t>
        </w:r>
      </w:ins>
    </w:p>
    <w:p w14:paraId="0CBB9CF1" w14:textId="77777777" w:rsidR="009F4E66" w:rsidRDefault="009F4E66" w:rsidP="009F4E66">
      <w:pPr>
        <w:rPr>
          <w:ins w:id="234" w:author="Richard Garth" w:date="2021-06-04T23:18:00Z"/>
          <w:lang w:val="en-US"/>
        </w:rPr>
      </w:pPr>
    </w:p>
    <w:p w14:paraId="14807CA8" w14:textId="77777777" w:rsidR="009F4E66" w:rsidRDefault="009F4E66" w:rsidP="009F4E66">
      <w:pPr>
        <w:rPr>
          <w:ins w:id="235" w:author="Richard Garth" w:date="2021-06-04T23:18:00Z"/>
          <w:lang w:val="en-US"/>
        </w:rPr>
      </w:pPr>
      <w:ins w:id="236" w:author="Richard Garth" w:date="2021-06-04T23:18:00Z">
        <w:r w:rsidRPr="00022DB9">
          <w:rPr>
            <w:b/>
            <w:lang w:val="en-US"/>
          </w:rPr>
          <w:t>Description</w:t>
        </w:r>
        <w:r>
          <w:rPr>
            <w:lang w:val="en-US"/>
          </w:rPr>
          <w:t>:</w:t>
        </w:r>
      </w:ins>
    </w:p>
    <w:p w14:paraId="203AE7DD" w14:textId="2837CBFA" w:rsidR="009F4E66" w:rsidRDefault="00152080" w:rsidP="009F4E66">
      <w:pPr>
        <w:rPr>
          <w:ins w:id="237" w:author="Richard Garth" w:date="2021-06-04T23:43:00Z"/>
          <w:lang w:val="en-US"/>
        </w:rPr>
      </w:pPr>
      <w:ins w:id="238" w:author="Richard Garth" w:date="2021-06-04T23:35:00Z">
        <w:r>
          <w:rPr>
            <w:lang w:val="en-US"/>
          </w:rPr>
          <w:t xml:space="preserve">A </w:t>
        </w:r>
      </w:ins>
      <w:ins w:id="239" w:author="Richard Garth" w:date="2021-06-04T23:36:00Z">
        <w:r>
          <w:rPr>
            <w:lang w:val="en-US"/>
          </w:rPr>
          <w:t xml:space="preserve">creaky </w:t>
        </w:r>
      </w:ins>
      <w:ins w:id="240" w:author="Richard Garth" w:date="2021-06-04T23:35:00Z">
        <w:r>
          <w:rPr>
            <w:lang w:val="en-US"/>
          </w:rPr>
          <w:t>wood</w:t>
        </w:r>
      </w:ins>
      <w:ins w:id="241" w:author="Richard Garth" w:date="2021-06-04T23:36:00Z">
        <w:r>
          <w:rPr>
            <w:lang w:val="en-US"/>
          </w:rPr>
          <w:t>en bridge that shakes as you cross it</w:t>
        </w:r>
      </w:ins>
      <w:ins w:id="242" w:author="Richard Garth" w:date="2021-06-04T23:45:00Z">
        <w:r w:rsidR="002A0DDA">
          <w:rPr>
            <w:lang w:val="en-US"/>
          </w:rPr>
          <w:t>.</w:t>
        </w:r>
      </w:ins>
    </w:p>
    <w:p w14:paraId="69699B7F" w14:textId="137F358D" w:rsidR="00D27A8D" w:rsidRDefault="00D27A8D" w:rsidP="009F4E66">
      <w:pPr>
        <w:rPr>
          <w:ins w:id="243" w:author="Richard Garth" w:date="2021-06-04T23:43:00Z"/>
          <w:lang w:val="en-US"/>
        </w:rPr>
      </w:pPr>
    </w:p>
    <w:p w14:paraId="1236109B" w14:textId="5DA354B3" w:rsidR="00D27A8D" w:rsidRDefault="00D27A8D" w:rsidP="009F4E66">
      <w:pPr>
        <w:rPr>
          <w:ins w:id="244" w:author="Richard Garth" w:date="2021-06-04T23:18:00Z"/>
          <w:lang w:val="en-US"/>
        </w:rPr>
      </w:pPr>
      <w:ins w:id="245" w:author="Richard Garth" w:date="2021-06-04T23:43:00Z">
        <w:r>
          <w:rPr>
            <w:lang w:val="en-US"/>
          </w:rPr>
          <w:t xml:space="preserve">It is comprised of </w:t>
        </w:r>
      </w:ins>
      <w:ins w:id="246" w:author="Richard Garth" w:date="2021-06-04T23:44:00Z">
        <w:r>
          <w:rPr>
            <w:lang w:val="en-US"/>
          </w:rPr>
          <w:t xml:space="preserve">multiple cylinders, each connected via four hinge joints to its </w:t>
        </w:r>
      </w:ins>
      <w:ins w:id="247" w:author="Richard Garth" w:date="2021-06-04T23:45:00Z">
        <w:r>
          <w:rPr>
            <w:lang w:val="en-US"/>
          </w:rPr>
          <w:t>neighbors</w:t>
        </w:r>
      </w:ins>
      <w:ins w:id="248" w:author="Richard Garth" w:date="2021-06-04T23:44:00Z">
        <w:r>
          <w:rPr>
            <w:lang w:val="en-US"/>
          </w:rPr>
          <w:t xml:space="preserve">, two each, except the ones at the far left and right, which have only two hinge joints and are </w:t>
        </w:r>
      </w:ins>
      <w:ins w:id="249" w:author="Richard Garth" w:date="2021-06-04T23:45:00Z">
        <w:r>
          <w:rPr>
            <w:lang w:val="en-US"/>
          </w:rPr>
          <w:t xml:space="preserve">fixed in place. This makes the bridge wobble when the player walks on </w:t>
        </w:r>
        <w:proofErr w:type="gramStart"/>
        <w:r>
          <w:rPr>
            <w:lang w:val="en-US"/>
          </w:rPr>
          <w:t>it</w:t>
        </w:r>
      </w:ins>
      <w:proofErr w:type="gramEnd"/>
    </w:p>
    <w:p w14:paraId="0EDDD0EC" w14:textId="77777777" w:rsidR="009F4E66" w:rsidRDefault="009F4E66" w:rsidP="009F4E66">
      <w:pPr>
        <w:rPr>
          <w:ins w:id="250" w:author="Richard Garth" w:date="2021-06-04T23:18:00Z"/>
          <w:lang w:val="en-US"/>
        </w:rPr>
      </w:pPr>
      <w:ins w:id="251" w:author="Richard Garth" w:date="2021-06-04T23:18:00Z">
        <w:r w:rsidRPr="00022DB9">
          <w:rPr>
            <w:b/>
            <w:lang w:val="en-US"/>
          </w:rPr>
          <w:t>Screenshot</w:t>
        </w:r>
        <w:r>
          <w:rPr>
            <w:lang w:val="en-US"/>
          </w:rPr>
          <w:t>:</w:t>
        </w:r>
      </w:ins>
    </w:p>
    <w:p w14:paraId="57F77CE0" w14:textId="2B26236F" w:rsidR="009F4E66" w:rsidRDefault="002C5EC5" w:rsidP="009F4E66">
      <w:pPr>
        <w:rPr>
          <w:ins w:id="252" w:author="Richard Garth" w:date="2021-06-04T23:16:00Z"/>
          <w:lang w:val="en-US"/>
        </w:rPr>
      </w:pPr>
      <w:ins w:id="253" w:author="Richard Garth" w:date="2021-06-04T23:36:00Z">
        <w:r>
          <w:rPr>
            <w:noProof/>
            <w:lang w:val="en-US"/>
          </w:rPr>
          <w:drawing>
            <wp:inline distT="0" distB="0" distL="0" distR="0" wp14:anchorId="712A218D" wp14:editId="41419009">
              <wp:extent cx="5727700" cy="23634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a:extLst>
                          <a:ext uri="{28A0092B-C50C-407E-A947-70E740481C1C}">
                            <a14:useLocalDpi xmlns:a14="http://schemas.microsoft.com/office/drawing/2010/main" val="0"/>
                          </a:ext>
                        </a:extLst>
                      </a:blip>
                      <a:stretch>
                        <a:fillRect/>
                      </a:stretch>
                    </pic:blipFill>
                    <pic:spPr>
                      <a:xfrm>
                        <a:off x="0" y="0"/>
                        <a:ext cx="5727700" cy="2363470"/>
                      </a:xfrm>
                      <a:prstGeom prst="rect">
                        <a:avLst/>
                      </a:prstGeom>
                    </pic:spPr>
                  </pic:pic>
                </a:graphicData>
              </a:graphic>
            </wp:inline>
          </w:drawing>
        </w:r>
      </w:ins>
    </w:p>
    <w:p w14:paraId="6E1B4383" w14:textId="77777777" w:rsidR="009F4E66" w:rsidRDefault="009F4E66" w:rsidP="00022DB9">
      <w:pPr>
        <w:rPr>
          <w:lang w:val="en-US"/>
        </w:rPr>
      </w:pPr>
    </w:p>
    <w:p w14:paraId="2F059547" w14:textId="608B7BBD" w:rsidR="00977193" w:rsidRDefault="00977193">
      <w:pPr>
        <w:rPr>
          <w:ins w:id="254" w:author="Richard Garth" w:date="2021-06-04T23:10:00Z"/>
          <w:lang w:val="en-US"/>
        </w:rPr>
      </w:pPr>
      <w:ins w:id="255" w:author="Richard Garth" w:date="2021-06-04T23:10:00Z">
        <w:r>
          <w:rPr>
            <w:lang w:val="en-US"/>
          </w:rPr>
          <w:br w:type="page"/>
        </w:r>
      </w:ins>
    </w:p>
    <w:p w14:paraId="6216DFFE" w14:textId="229C076A" w:rsidR="00022DB9" w:rsidDel="00977193" w:rsidRDefault="00022DB9" w:rsidP="00022DB9">
      <w:pPr>
        <w:rPr>
          <w:del w:id="256" w:author="Richard Garth" w:date="2021-06-04T23:10:00Z"/>
          <w:lang w:val="en-US"/>
        </w:rPr>
      </w:pPr>
    </w:p>
    <w:p w14:paraId="1340ED0E" w14:textId="24EAB486" w:rsidR="007E252D" w:rsidRDefault="006713BC" w:rsidP="006713BC">
      <w:pPr>
        <w:pStyle w:val="Heading1"/>
        <w:rPr>
          <w:lang w:val="en-US"/>
        </w:rPr>
      </w:pPr>
      <w:r>
        <w:rPr>
          <w:lang w:val="en-US"/>
        </w:rPr>
        <w:t>Assets Used</w:t>
      </w:r>
    </w:p>
    <w:p w14:paraId="648BDE4A" w14:textId="52E203CE" w:rsidR="006713BC" w:rsidRDefault="006713BC" w:rsidP="006713BC">
      <w:pPr>
        <w:rPr>
          <w:lang w:val="en-AU"/>
        </w:rPr>
      </w:pPr>
      <w:r w:rsidRPr="006713BC">
        <w:rPr>
          <w:lang w:val="en-AU"/>
        </w:rPr>
        <w:t>You are allowed to use any 3rd party assets (models, textures, scripts, music, sfx, etc) in creating your game, so long as you have license to use them. Copyright violation is a breach of academic integrity and will be treated appropriately.</w:t>
      </w:r>
      <w:r>
        <w:rPr>
          <w:lang w:val="en-AU"/>
        </w:rPr>
        <w:t xml:space="preserve"> </w:t>
      </w:r>
      <w:r w:rsidRPr="006713BC">
        <w:rPr>
          <w:lang w:val="en-AU"/>
        </w:rPr>
        <w:t>Your report </w:t>
      </w:r>
      <w:r w:rsidRPr="006713BC">
        <w:rPr>
          <w:b/>
          <w:bCs/>
          <w:lang w:val="en-AU"/>
        </w:rPr>
        <w:t>must</w:t>
      </w:r>
      <w:r w:rsidRPr="006713BC">
        <w:rPr>
          <w:lang w:val="en-AU"/>
        </w:rPr>
        <w:t> include a list of all such assets that you use in your game.</w:t>
      </w:r>
    </w:p>
    <w:p w14:paraId="43B8C93B" w14:textId="77777777" w:rsidR="00D8769F" w:rsidRDefault="00D8769F" w:rsidP="006713BC">
      <w:pPr>
        <w:rPr>
          <w:lang w:val="en-AU"/>
        </w:rPr>
      </w:pPr>
    </w:p>
    <w:p w14:paraId="225EBDC4" w14:textId="2447F515" w:rsidR="00CB77FE" w:rsidRDefault="007B2387" w:rsidP="00CB77FE">
      <w:pPr>
        <w:pStyle w:val="Heading2"/>
        <w:rPr>
          <w:lang w:val="en-AU"/>
        </w:rPr>
      </w:pPr>
      <w:r>
        <w:rPr>
          <w:lang w:val="en-AU"/>
        </w:rPr>
        <w:t>Textures</w:t>
      </w:r>
    </w:p>
    <w:p w14:paraId="7F5564B6" w14:textId="499E0D52" w:rsidR="00292C76" w:rsidRDefault="00292C76" w:rsidP="00292C76">
      <w:pPr>
        <w:pStyle w:val="ListParagraph"/>
        <w:numPr>
          <w:ilvl w:val="0"/>
          <w:numId w:val="5"/>
        </w:numPr>
        <w:rPr>
          <w:ins w:id="257" w:author="Richard Garth" w:date="2021-06-04T22:57:00Z"/>
          <w:lang w:val="en"/>
        </w:rPr>
      </w:pPr>
      <w:ins w:id="258" w:author="Richard Garth" w:date="2021-06-04T22:57:00Z">
        <w:r w:rsidRPr="00072C36">
          <w:rPr>
            <w:lang w:val="en"/>
          </w:rPr>
          <w:t>Brick</w:t>
        </w:r>
        <w:r>
          <w:rPr>
            <w:lang w:val="en"/>
          </w:rPr>
          <w:t>s on the House</w:t>
        </w:r>
        <w:r w:rsidRPr="00072C36">
          <w:rPr>
            <w:lang w:val="en"/>
          </w:rPr>
          <w:t xml:space="preserve"> - </w:t>
        </w:r>
        <w:r w:rsidRPr="00292C76">
          <w:rPr>
            <w:lang w:val="en"/>
          </w:rPr>
          <w:t>Tileable Bricks Wall</w:t>
        </w:r>
        <w:r>
          <w:rPr>
            <w:lang w:val="en"/>
          </w:rPr>
          <w:t xml:space="preserve"> </w:t>
        </w:r>
        <w:r w:rsidRPr="00072C36">
          <w:rPr>
            <w:lang w:val="en"/>
          </w:rPr>
          <w:t xml:space="preserve">by </w:t>
        </w:r>
        <w:r w:rsidRPr="00292C76">
          <w:rPr>
            <w:lang w:val="en"/>
          </w:rPr>
          <w:t>Game-Ready Studios</w:t>
        </w:r>
        <w:r>
          <w:rPr>
            <w:lang w:val="en"/>
          </w:rPr>
          <w:t xml:space="preserve"> </w:t>
        </w:r>
        <w:r w:rsidRPr="00072C36">
          <w:rPr>
            <w:lang w:val="en"/>
          </w:rPr>
          <w:t>(</w:t>
        </w:r>
        <w:r>
          <w:rPr>
            <w:lang w:val="en"/>
          </w:rPr>
          <w:fldChar w:fldCharType="begin"/>
        </w:r>
        <w:r>
          <w:rPr>
            <w:lang w:val="en"/>
          </w:rPr>
          <w:instrText xml:space="preserve"> HYPERLINK "</w:instrText>
        </w:r>
        <w:r w:rsidRPr="00292C76">
          <w:rPr>
            <w:lang w:val="en"/>
          </w:rPr>
          <w:instrText>http://game-ready.store/</w:instrText>
        </w:r>
        <w:r>
          <w:rPr>
            <w:lang w:val="en"/>
          </w:rPr>
          <w:instrText xml:space="preserve">" </w:instrText>
        </w:r>
        <w:r>
          <w:rPr>
            <w:lang w:val="en"/>
          </w:rPr>
          <w:fldChar w:fldCharType="separate"/>
        </w:r>
        <w:r w:rsidRPr="00FF36FA">
          <w:rPr>
            <w:rStyle w:val="Hyperlink"/>
            <w:lang w:val="en"/>
          </w:rPr>
          <w:t>http://game-ready.store/</w:t>
        </w:r>
        <w:r>
          <w:rPr>
            <w:lang w:val="en"/>
          </w:rPr>
          <w:fldChar w:fldCharType="end"/>
        </w:r>
        <w:r>
          <w:fldChar w:fldCharType="begin"/>
        </w:r>
        <w:r>
          <w:instrText xml:space="preserve"> HYPERLINK "https://opengameart.org/content/50-free-textures-5-with-normalmaps" </w:instrText>
        </w:r>
        <w:r>
          <w:fldChar w:fldCharType="separate"/>
        </w:r>
        <w:r>
          <w:rPr>
            <w:rStyle w:val="Hyperlink"/>
            <w:lang w:val="en"/>
          </w:rPr>
          <w:fldChar w:fldCharType="end"/>
        </w:r>
        <w:r w:rsidRPr="00072C36">
          <w:rPr>
            <w:lang w:val="en"/>
          </w:rPr>
          <w:t>)</w:t>
        </w:r>
      </w:ins>
    </w:p>
    <w:p w14:paraId="104E1ECA" w14:textId="19055930" w:rsidR="00292C76" w:rsidRDefault="00292C76" w:rsidP="00292C76">
      <w:pPr>
        <w:pStyle w:val="ListParagraph"/>
        <w:numPr>
          <w:ilvl w:val="0"/>
          <w:numId w:val="5"/>
        </w:numPr>
        <w:rPr>
          <w:ins w:id="259" w:author="Richard Garth" w:date="2021-06-04T23:09:00Z"/>
          <w:lang w:val="en"/>
        </w:rPr>
      </w:pPr>
      <w:ins w:id="260" w:author="Richard Garth" w:date="2021-06-04T22:57:00Z">
        <w:r>
          <w:rPr>
            <w:lang w:val="en"/>
          </w:rPr>
          <w:t>Wood, Grass, Trees, Fire, Rocks, Roof, Dirt, Stone</w:t>
        </w:r>
      </w:ins>
      <w:ins w:id="261" w:author="Richard Garth" w:date="2021-06-04T23:00:00Z">
        <w:r>
          <w:rPr>
            <w:lang w:val="en"/>
          </w:rPr>
          <w:t>, Ferns – Standard Assets Provided</w:t>
        </w:r>
      </w:ins>
    </w:p>
    <w:p w14:paraId="7D3B41A1" w14:textId="34C38104" w:rsidR="00977193" w:rsidRPr="00977193" w:rsidRDefault="00977193" w:rsidP="00977193">
      <w:pPr>
        <w:pStyle w:val="ListParagraph"/>
        <w:numPr>
          <w:ilvl w:val="0"/>
          <w:numId w:val="5"/>
        </w:numPr>
        <w:rPr>
          <w:ins w:id="262" w:author="Richard Garth" w:date="2021-06-04T22:57:00Z"/>
          <w:lang w:val="en"/>
          <w:rPrChange w:id="263" w:author="Richard Garth" w:date="2021-06-04T23:10:00Z">
            <w:rPr>
              <w:ins w:id="264" w:author="Richard Garth" w:date="2021-06-04T22:57:00Z"/>
              <w:lang w:val="en"/>
            </w:rPr>
          </w:rPrChange>
        </w:rPr>
        <w:pPrChange w:id="265" w:author="Richard Garth" w:date="2021-06-04T23:10:00Z">
          <w:pPr>
            <w:pStyle w:val="ListParagraph"/>
            <w:numPr>
              <w:numId w:val="5"/>
            </w:numPr>
            <w:ind w:hanging="360"/>
          </w:pPr>
        </w:pPrChange>
      </w:pPr>
      <w:ins w:id="266" w:author="Richard Garth" w:date="2021-06-04T23:09:00Z">
        <w:r>
          <w:rPr>
            <w:lang w:val="en"/>
          </w:rPr>
          <w:t xml:space="preserve">Carpet - </w:t>
        </w:r>
        <w:r w:rsidRPr="00977193">
          <w:rPr>
            <w:lang w:val="en"/>
          </w:rPr>
          <w:t>Nice Materials Pack Vol. 2</w:t>
        </w:r>
        <w:r>
          <w:rPr>
            <w:lang w:val="en"/>
          </w:rPr>
          <w:t xml:space="preserve"> by </w:t>
        </w:r>
      </w:ins>
      <w:ins w:id="267" w:author="Richard Garth" w:date="2021-06-04T23:10:00Z">
        <w:r w:rsidRPr="00977193">
          <w:rPr>
            <w:lang w:val="en"/>
          </w:rPr>
          <w:t>Çağlayan Karagözler</w:t>
        </w:r>
        <w:r>
          <w:rPr>
            <w:lang w:val="en"/>
          </w:rPr>
          <w:t xml:space="preserve"> (</w:t>
        </w:r>
        <w:r w:rsidRPr="00977193">
          <w:rPr>
            <w:lang w:val="en"/>
          </w:rPr>
          <w:t>https://caglayankaragozler.com/</w:t>
        </w:r>
        <w:r>
          <w:rPr>
            <w:lang w:val="en"/>
          </w:rPr>
          <w:t>)</w:t>
        </w:r>
      </w:ins>
    </w:p>
    <w:p w14:paraId="7791F5E7" w14:textId="388C7446" w:rsidR="007B2387" w:rsidRPr="006F2A43" w:rsidDel="00292C76" w:rsidRDefault="00072C36" w:rsidP="006F2A43">
      <w:pPr>
        <w:pStyle w:val="ListParagraph"/>
        <w:numPr>
          <w:ilvl w:val="0"/>
          <w:numId w:val="5"/>
        </w:numPr>
        <w:rPr>
          <w:del w:id="268" w:author="Richard Garth" w:date="2021-06-04T22:57:00Z"/>
          <w:lang w:val="en"/>
        </w:rPr>
      </w:pPr>
      <w:del w:id="269" w:author="Richard Garth" w:date="2021-06-04T22:57:00Z">
        <w:r w:rsidDel="00292C76">
          <w:rPr>
            <w:lang w:val="en-AU"/>
          </w:rPr>
          <w:delText xml:space="preserve">E.g. </w:delText>
        </w:r>
        <w:r w:rsidRPr="00072C36" w:rsidDel="00292C76">
          <w:rPr>
            <w:lang w:val="en"/>
          </w:rPr>
          <w:delText xml:space="preserve">Grass, Wood, Brick - </w:delText>
        </w:r>
        <w:r w:rsidRPr="00072C36" w:rsidDel="00292C76">
          <w:rPr>
            <w:b/>
            <w:lang w:val="en"/>
          </w:rPr>
          <w:delText>50 free textures with Normal Maps</w:delText>
        </w:r>
        <w:r w:rsidRPr="00072C36" w:rsidDel="00292C76">
          <w:rPr>
            <w:lang w:val="en"/>
          </w:rPr>
          <w:delText xml:space="preserve"> by rubberduck (</w:delText>
        </w:r>
        <w:r w:rsidR="002A0DDA" w:rsidDel="00292C76">
          <w:fldChar w:fldCharType="begin"/>
        </w:r>
        <w:r w:rsidR="002A0DDA" w:rsidDel="00292C76">
          <w:delInstrText xml:space="preserve"> HYPERLINK "https://opengameart.org/c</w:delInstrText>
        </w:r>
        <w:r w:rsidR="002A0DDA" w:rsidDel="00292C76">
          <w:delInstrText xml:space="preserve">ontent/50-free-textures-5-with-normalmaps" </w:delInstrText>
        </w:r>
        <w:r w:rsidR="002A0DDA" w:rsidDel="00292C76">
          <w:fldChar w:fldCharType="separate"/>
        </w:r>
        <w:r w:rsidRPr="007217D4" w:rsidDel="00292C76">
          <w:rPr>
            <w:rStyle w:val="Hyperlink"/>
            <w:lang w:val="en"/>
          </w:rPr>
          <w:delText>OpenGameArt.Org</w:delText>
        </w:r>
        <w:r w:rsidR="002A0DDA" w:rsidDel="00292C76">
          <w:rPr>
            <w:rStyle w:val="Hyperlink"/>
            <w:lang w:val="en"/>
          </w:rPr>
          <w:fldChar w:fldCharType="end"/>
        </w:r>
        <w:r w:rsidRPr="00072C36" w:rsidDel="00292C76">
          <w:rPr>
            <w:lang w:val="en"/>
          </w:rPr>
          <w:delText>)</w:delText>
        </w:r>
      </w:del>
    </w:p>
    <w:p w14:paraId="7A01A8CE" w14:textId="2BA04FBB" w:rsidR="007B2387" w:rsidRDefault="007B2387" w:rsidP="007B2387">
      <w:pPr>
        <w:pStyle w:val="Heading2"/>
        <w:rPr>
          <w:lang w:val="en-AU"/>
        </w:rPr>
      </w:pPr>
      <w:r>
        <w:rPr>
          <w:lang w:val="en-AU"/>
        </w:rPr>
        <w:t>Details</w:t>
      </w:r>
    </w:p>
    <w:p w14:paraId="01F6C396" w14:textId="4409014C" w:rsidR="007B2387" w:rsidRPr="007B2387" w:rsidRDefault="00292C76" w:rsidP="006F2A43">
      <w:pPr>
        <w:pStyle w:val="ListParagraph"/>
        <w:numPr>
          <w:ilvl w:val="0"/>
          <w:numId w:val="5"/>
        </w:numPr>
        <w:rPr>
          <w:lang w:val="en-AU"/>
        </w:rPr>
      </w:pPr>
      <w:ins w:id="270" w:author="Richard Garth" w:date="2021-06-04T23:00:00Z">
        <w:r>
          <w:rPr>
            <w:lang w:val="en-AU"/>
          </w:rPr>
          <w:t>N/A</w:t>
        </w:r>
      </w:ins>
    </w:p>
    <w:p w14:paraId="1531F468" w14:textId="7AAC04B3" w:rsidR="007B2387" w:rsidRDefault="007B2387" w:rsidP="007B2387">
      <w:pPr>
        <w:pStyle w:val="Heading2"/>
        <w:rPr>
          <w:lang w:val="en-AU"/>
        </w:rPr>
      </w:pPr>
      <w:r>
        <w:rPr>
          <w:lang w:val="en-AU"/>
        </w:rPr>
        <w:t>Models</w:t>
      </w:r>
    </w:p>
    <w:p w14:paraId="343D5039" w14:textId="06226213" w:rsidR="007B2387" w:rsidRPr="007B2387" w:rsidRDefault="00292C76" w:rsidP="006F2A43">
      <w:pPr>
        <w:pStyle w:val="ListParagraph"/>
        <w:numPr>
          <w:ilvl w:val="0"/>
          <w:numId w:val="5"/>
        </w:numPr>
        <w:rPr>
          <w:lang w:val="en-AU"/>
        </w:rPr>
      </w:pPr>
      <w:ins w:id="271" w:author="Richard Garth" w:date="2021-06-04T23:01:00Z">
        <w:r>
          <w:rPr>
            <w:lang w:val="en-AU"/>
          </w:rPr>
          <w:t>N/A</w:t>
        </w:r>
      </w:ins>
    </w:p>
    <w:p w14:paraId="14918BF4" w14:textId="7058083F" w:rsidR="007B2387" w:rsidRDefault="007B2387" w:rsidP="007B2387">
      <w:pPr>
        <w:pStyle w:val="Heading2"/>
        <w:rPr>
          <w:lang w:val="en-AU"/>
        </w:rPr>
      </w:pPr>
      <w:r>
        <w:rPr>
          <w:lang w:val="en-AU"/>
        </w:rPr>
        <w:t>Scripts</w:t>
      </w:r>
    </w:p>
    <w:p w14:paraId="7C4146F4" w14:textId="5A9FFD8F" w:rsidR="007B2387" w:rsidRPr="007B2387" w:rsidRDefault="00292C76" w:rsidP="006F2A43">
      <w:pPr>
        <w:pStyle w:val="ListParagraph"/>
        <w:numPr>
          <w:ilvl w:val="0"/>
          <w:numId w:val="5"/>
        </w:numPr>
        <w:rPr>
          <w:lang w:val="en-AU"/>
        </w:rPr>
      </w:pPr>
      <w:ins w:id="272" w:author="Richard Garth" w:date="2021-06-04T23:01:00Z">
        <w:r>
          <w:rPr>
            <w:lang w:val="en-AU"/>
          </w:rPr>
          <w:t xml:space="preserve">First Person Camera – </w:t>
        </w:r>
        <w:r>
          <w:rPr>
            <w:lang w:val="en"/>
          </w:rPr>
          <w:t>Standard Assets Provided</w:t>
        </w:r>
      </w:ins>
    </w:p>
    <w:p w14:paraId="50854156" w14:textId="7F07A8DF" w:rsidR="007B2387" w:rsidRDefault="007B2387" w:rsidP="007B2387">
      <w:pPr>
        <w:pStyle w:val="Heading2"/>
        <w:rPr>
          <w:lang w:val="en-AU"/>
        </w:rPr>
      </w:pPr>
      <w:r>
        <w:rPr>
          <w:lang w:val="en-AU"/>
        </w:rPr>
        <w:t>Audio</w:t>
      </w:r>
    </w:p>
    <w:p w14:paraId="63E6649A" w14:textId="27D45D20" w:rsidR="007B2387" w:rsidRPr="00292C76" w:rsidRDefault="00292C76" w:rsidP="00292C76">
      <w:pPr>
        <w:pStyle w:val="ListParagraph"/>
        <w:numPr>
          <w:ilvl w:val="0"/>
          <w:numId w:val="5"/>
        </w:numPr>
        <w:rPr>
          <w:lang w:val="en-AU"/>
          <w:rPrChange w:id="273" w:author="Richard Garth" w:date="2021-06-04T23:01:00Z">
            <w:rPr>
              <w:lang w:val="en-AU"/>
            </w:rPr>
          </w:rPrChange>
        </w:rPr>
        <w:pPrChange w:id="274" w:author="Richard Garth" w:date="2021-06-04T23:01:00Z">
          <w:pPr>
            <w:pStyle w:val="ListParagraph"/>
            <w:numPr>
              <w:numId w:val="5"/>
            </w:numPr>
            <w:ind w:hanging="360"/>
          </w:pPr>
        </w:pPrChange>
      </w:pPr>
      <w:ins w:id="275" w:author="Richard Garth" w:date="2021-06-04T23:01:00Z">
        <w:r>
          <w:rPr>
            <w:lang w:val="en-AU"/>
          </w:rPr>
          <w:t>First Person Camera</w:t>
        </w:r>
      </w:ins>
      <w:ins w:id="276" w:author="Richard Garth" w:date="2021-06-04T23:04:00Z">
        <w:r w:rsidR="00977193">
          <w:rPr>
            <w:lang w:val="en-AU"/>
          </w:rPr>
          <w:t xml:space="preserve"> Footsteps</w:t>
        </w:r>
      </w:ins>
      <w:ins w:id="277" w:author="Richard Garth" w:date="2021-06-04T23:01:00Z">
        <w:r>
          <w:rPr>
            <w:lang w:val="en-AU"/>
          </w:rPr>
          <w:t xml:space="preserve"> – </w:t>
        </w:r>
        <w:r>
          <w:rPr>
            <w:lang w:val="en"/>
          </w:rPr>
          <w:t>Standard Assets Provide</w:t>
        </w:r>
        <w:r>
          <w:rPr>
            <w:lang w:val="en"/>
          </w:rPr>
          <w:t>d</w:t>
        </w:r>
      </w:ins>
    </w:p>
    <w:p w14:paraId="0899B24A" w14:textId="50BDBE51" w:rsidR="006713BC" w:rsidRPr="006713BC" w:rsidRDefault="006713BC" w:rsidP="006713BC">
      <w:pPr>
        <w:rPr>
          <w:lang w:val="en-US"/>
        </w:rPr>
      </w:pPr>
    </w:p>
    <w:sectPr w:rsidR="006713BC" w:rsidRPr="006713BC" w:rsidSect="009231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41D"/>
    <w:multiLevelType w:val="multilevel"/>
    <w:tmpl w:val="0B54E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F5BA7"/>
    <w:multiLevelType w:val="hybridMultilevel"/>
    <w:tmpl w:val="276A5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177F3B"/>
    <w:multiLevelType w:val="multilevel"/>
    <w:tmpl w:val="7A4A0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93A0C"/>
    <w:multiLevelType w:val="multilevel"/>
    <w:tmpl w:val="37B4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F523C"/>
    <w:multiLevelType w:val="hybridMultilevel"/>
    <w:tmpl w:val="9BB85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EA5D2A"/>
    <w:multiLevelType w:val="hybridMultilevel"/>
    <w:tmpl w:val="BC129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B51560"/>
    <w:multiLevelType w:val="hybridMultilevel"/>
    <w:tmpl w:val="C5EC84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1810FF"/>
    <w:multiLevelType w:val="hybridMultilevel"/>
    <w:tmpl w:val="4F46C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1"/>
  </w:num>
  <w:num w:numId="6">
    <w:abstractNumId w:val="2"/>
  </w:num>
  <w:num w:numId="7">
    <w:abstractNumId w:val="4"/>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Garth">
    <w15:presenceInfo w15:providerId="None" w15:userId="Richard Gar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780"/>
    <w:rsid w:val="00014A8E"/>
    <w:rsid w:val="00022DB9"/>
    <w:rsid w:val="00024870"/>
    <w:rsid w:val="00066F3E"/>
    <w:rsid w:val="00072C36"/>
    <w:rsid w:val="000A52DC"/>
    <w:rsid w:val="000C65DB"/>
    <w:rsid w:val="000E6B81"/>
    <w:rsid w:val="001212C1"/>
    <w:rsid w:val="00141623"/>
    <w:rsid w:val="00152080"/>
    <w:rsid w:val="001552FB"/>
    <w:rsid w:val="00164197"/>
    <w:rsid w:val="001C7AF6"/>
    <w:rsid w:val="00235DA5"/>
    <w:rsid w:val="00251AD7"/>
    <w:rsid w:val="00256486"/>
    <w:rsid w:val="00270C58"/>
    <w:rsid w:val="00292C76"/>
    <w:rsid w:val="002A0DDA"/>
    <w:rsid w:val="002B0299"/>
    <w:rsid w:val="002C4138"/>
    <w:rsid w:val="002C5EC5"/>
    <w:rsid w:val="002E1CD7"/>
    <w:rsid w:val="00307A47"/>
    <w:rsid w:val="0032111A"/>
    <w:rsid w:val="00342B34"/>
    <w:rsid w:val="00345F7F"/>
    <w:rsid w:val="00352A98"/>
    <w:rsid w:val="0036018F"/>
    <w:rsid w:val="003622CE"/>
    <w:rsid w:val="00365B94"/>
    <w:rsid w:val="00381C50"/>
    <w:rsid w:val="003839ED"/>
    <w:rsid w:val="003E0660"/>
    <w:rsid w:val="003F63B3"/>
    <w:rsid w:val="004071C1"/>
    <w:rsid w:val="00411CCF"/>
    <w:rsid w:val="0046208D"/>
    <w:rsid w:val="00474435"/>
    <w:rsid w:val="0047624A"/>
    <w:rsid w:val="004948B5"/>
    <w:rsid w:val="004C44F6"/>
    <w:rsid w:val="004E019D"/>
    <w:rsid w:val="0050435A"/>
    <w:rsid w:val="005514B7"/>
    <w:rsid w:val="00585F8C"/>
    <w:rsid w:val="005D01CA"/>
    <w:rsid w:val="005D591D"/>
    <w:rsid w:val="005E2780"/>
    <w:rsid w:val="00601E0B"/>
    <w:rsid w:val="006279C3"/>
    <w:rsid w:val="00663FCD"/>
    <w:rsid w:val="006713BC"/>
    <w:rsid w:val="00672E5A"/>
    <w:rsid w:val="006D5673"/>
    <w:rsid w:val="006F2306"/>
    <w:rsid w:val="006F2A43"/>
    <w:rsid w:val="007152D4"/>
    <w:rsid w:val="0072074E"/>
    <w:rsid w:val="007217D4"/>
    <w:rsid w:val="007252FA"/>
    <w:rsid w:val="0073004E"/>
    <w:rsid w:val="0074675C"/>
    <w:rsid w:val="00747283"/>
    <w:rsid w:val="00751C0A"/>
    <w:rsid w:val="007567C8"/>
    <w:rsid w:val="007707D6"/>
    <w:rsid w:val="00775BEB"/>
    <w:rsid w:val="00792103"/>
    <w:rsid w:val="007B13A4"/>
    <w:rsid w:val="007B2387"/>
    <w:rsid w:val="007B360F"/>
    <w:rsid w:val="007B5CF3"/>
    <w:rsid w:val="007E252D"/>
    <w:rsid w:val="008140EC"/>
    <w:rsid w:val="0083446A"/>
    <w:rsid w:val="00856AAB"/>
    <w:rsid w:val="0089210E"/>
    <w:rsid w:val="008F4A27"/>
    <w:rsid w:val="008F521D"/>
    <w:rsid w:val="0091371C"/>
    <w:rsid w:val="009231E8"/>
    <w:rsid w:val="00941D58"/>
    <w:rsid w:val="0096320C"/>
    <w:rsid w:val="00977193"/>
    <w:rsid w:val="0099655A"/>
    <w:rsid w:val="009E41BA"/>
    <w:rsid w:val="009F4E66"/>
    <w:rsid w:val="00A20CBE"/>
    <w:rsid w:val="00A30A86"/>
    <w:rsid w:val="00A40F65"/>
    <w:rsid w:val="00A65E83"/>
    <w:rsid w:val="00AC131E"/>
    <w:rsid w:val="00AE1150"/>
    <w:rsid w:val="00B22E1F"/>
    <w:rsid w:val="00B2329C"/>
    <w:rsid w:val="00B51274"/>
    <w:rsid w:val="00B81638"/>
    <w:rsid w:val="00BA4284"/>
    <w:rsid w:val="00C163BE"/>
    <w:rsid w:val="00C350CC"/>
    <w:rsid w:val="00C43566"/>
    <w:rsid w:val="00C56FAF"/>
    <w:rsid w:val="00C774C3"/>
    <w:rsid w:val="00CA078D"/>
    <w:rsid w:val="00CB56FD"/>
    <w:rsid w:val="00CB77FE"/>
    <w:rsid w:val="00CD11FC"/>
    <w:rsid w:val="00CF5749"/>
    <w:rsid w:val="00D002C2"/>
    <w:rsid w:val="00D00577"/>
    <w:rsid w:val="00D27A8D"/>
    <w:rsid w:val="00D8769F"/>
    <w:rsid w:val="00D90254"/>
    <w:rsid w:val="00D97F4E"/>
    <w:rsid w:val="00DC1100"/>
    <w:rsid w:val="00DF035C"/>
    <w:rsid w:val="00E07F68"/>
    <w:rsid w:val="00E72CD1"/>
    <w:rsid w:val="00E72DD8"/>
    <w:rsid w:val="00F10006"/>
    <w:rsid w:val="00F22DB5"/>
    <w:rsid w:val="00F263E5"/>
    <w:rsid w:val="00FB6063"/>
    <w:rsid w:val="00FC5F85"/>
    <w:rsid w:val="00FE27AC"/>
    <w:rsid w:val="00FE2C4D"/>
    <w:rsid w:val="035A9FDE"/>
    <w:rsid w:val="03E212ED"/>
    <w:rsid w:val="6E591996"/>
    <w:rsid w:val="761024C4"/>
    <w:rsid w:val="76E39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A5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7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2DB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78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E2780"/>
    <w:rPr>
      <w:color w:val="0563C1" w:themeColor="hyperlink"/>
      <w:u w:val="single"/>
    </w:rPr>
  </w:style>
  <w:style w:type="paragraph" w:styleId="ListParagraph">
    <w:name w:val="List Paragraph"/>
    <w:basedOn w:val="Normal"/>
    <w:uiPriority w:val="34"/>
    <w:qFormat/>
    <w:rsid w:val="005E2780"/>
    <w:pPr>
      <w:ind w:left="720"/>
      <w:contextualSpacing/>
    </w:pPr>
  </w:style>
  <w:style w:type="table" w:styleId="TableGrid">
    <w:name w:val="Table Grid"/>
    <w:basedOn w:val="TableNormal"/>
    <w:uiPriority w:val="39"/>
    <w:rsid w:val="005E2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780"/>
    <w:rPr>
      <w:color w:val="954F72" w:themeColor="followedHyperlink"/>
      <w:u w:val="single"/>
    </w:rPr>
  </w:style>
  <w:style w:type="character" w:customStyle="1" w:styleId="Heading2Char">
    <w:name w:val="Heading 2 Char"/>
    <w:basedOn w:val="DefaultParagraphFont"/>
    <w:link w:val="Heading2"/>
    <w:uiPriority w:val="9"/>
    <w:rsid w:val="00022DB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5673"/>
    <w:rPr>
      <w:sz w:val="16"/>
      <w:szCs w:val="16"/>
    </w:rPr>
  </w:style>
  <w:style w:type="paragraph" w:styleId="CommentText">
    <w:name w:val="annotation text"/>
    <w:basedOn w:val="Normal"/>
    <w:link w:val="CommentTextChar"/>
    <w:uiPriority w:val="99"/>
    <w:semiHidden/>
    <w:unhideWhenUsed/>
    <w:rsid w:val="006D5673"/>
    <w:rPr>
      <w:sz w:val="20"/>
      <w:szCs w:val="20"/>
    </w:rPr>
  </w:style>
  <w:style w:type="character" w:customStyle="1" w:styleId="CommentTextChar">
    <w:name w:val="Comment Text Char"/>
    <w:basedOn w:val="DefaultParagraphFont"/>
    <w:link w:val="CommentText"/>
    <w:uiPriority w:val="99"/>
    <w:semiHidden/>
    <w:rsid w:val="006D5673"/>
    <w:rPr>
      <w:sz w:val="20"/>
      <w:szCs w:val="20"/>
    </w:rPr>
  </w:style>
  <w:style w:type="paragraph" w:styleId="CommentSubject">
    <w:name w:val="annotation subject"/>
    <w:basedOn w:val="CommentText"/>
    <w:next w:val="CommentText"/>
    <w:link w:val="CommentSubjectChar"/>
    <w:uiPriority w:val="99"/>
    <w:semiHidden/>
    <w:unhideWhenUsed/>
    <w:rsid w:val="006D5673"/>
    <w:rPr>
      <w:b/>
      <w:bCs/>
    </w:rPr>
  </w:style>
  <w:style w:type="character" w:customStyle="1" w:styleId="CommentSubjectChar">
    <w:name w:val="Comment Subject Char"/>
    <w:basedOn w:val="CommentTextChar"/>
    <w:link w:val="CommentSubject"/>
    <w:uiPriority w:val="99"/>
    <w:semiHidden/>
    <w:rsid w:val="006D5673"/>
    <w:rPr>
      <w:b/>
      <w:bCs/>
      <w:sz w:val="20"/>
      <w:szCs w:val="20"/>
    </w:rPr>
  </w:style>
  <w:style w:type="paragraph" w:styleId="BalloonText">
    <w:name w:val="Balloon Text"/>
    <w:basedOn w:val="Normal"/>
    <w:link w:val="BalloonTextChar"/>
    <w:uiPriority w:val="99"/>
    <w:semiHidden/>
    <w:unhideWhenUsed/>
    <w:rsid w:val="006D56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673"/>
    <w:rPr>
      <w:rFonts w:ascii="Times New Roman" w:hAnsi="Times New Roman" w:cs="Times New Roman"/>
      <w:sz w:val="18"/>
      <w:szCs w:val="18"/>
    </w:rPr>
  </w:style>
  <w:style w:type="character" w:styleId="UnresolvedMention">
    <w:name w:val="Unresolved Mention"/>
    <w:basedOn w:val="DefaultParagraphFont"/>
    <w:uiPriority w:val="99"/>
    <w:rsid w:val="007217D4"/>
    <w:rPr>
      <w:color w:val="605E5C"/>
      <w:shd w:val="clear" w:color="auto" w:fill="E1DFDD"/>
    </w:rPr>
  </w:style>
  <w:style w:type="paragraph" w:styleId="Revision">
    <w:name w:val="Revision"/>
    <w:hidden/>
    <w:uiPriority w:val="99"/>
    <w:semiHidden/>
    <w:rsid w:val="00362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51723">
      <w:bodyDiv w:val="1"/>
      <w:marLeft w:val="0"/>
      <w:marRight w:val="0"/>
      <w:marTop w:val="0"/>
      <w:marBottom w:val="0"/>
      <w:divBdr>
        <w:top w:val="none" w:sz="0" w:space="0" w:color="auto"/>
        <w:left w:val="none" w:sz="0" w:space="0" w:color="auto"/>
        <w:bottom w:val="none" w:sz="0" w:space="0" w:color="auto"/>
        <w:right w:val="none" w:sz="0" w:space="0" w:color="auto"/>
      </w:divBdr>
    </w:div>
    <w:div w:id="650795812">
      <w:bodyDiv w:val="1"/>
      <w:marLeft w:val="0"/>
      <w:marRight w:val="0"/>
      <w:marTop w:val="0"/>
      <w:marBottom w:val="0"/>
      <w:divBdr>
        <w:top w:val="none" w:sz="0" w:space="0" w:color="auto"/>
        <w:left w:val="none" w:sz="0" w:space="0" w:color="auto"/>
        <w:bottom w:val="none" w:sz="0" w:space="0" w:color="auto"/>
        <w:right w:val="none" w:sz="0" w:space="0" w:color="auto"/>
      </w:divBdr>
    </w:div>
    <w:div w:id="13604708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Manual/LightMode-Baked.html" TargetMode="External"/><Relationship Id="rId18" Type="http://schemas.openxmlformats.org/officeDocument/2006/relationships/hyperlink" Target="https://docs.unity3d.com/Manual/ParticleSystems.html" TargetMode="External"/><Relationship Id="rId26" Type="http://schemas.openxmlformats.org/officeDocument/2006/relationships/image" Target="media/image2.JPG"/><Relationship Id="rId3" Type="http://schemas.openxmlformats.org/officeDocument/2006/relationships/customXml" Target="../customXml/item3.xml"/><Relationship Id="rId21" Type="http://schemas.openxmlformats.org/officeDocument/2006/relationships/hyperlink" Target="https://docs.unity3d.com/Manual/AudioOverview.html" TargetMode="External"/><Relationship Id="rId7" Type="http://schemas.openxmlformats.org/officeDocument/2006/relationships/webSettings" Target="webSettings.xml"/><Relationship Id="rId12" Type="http://schemas.openxmlformats.org/officeDocument/2006/relationships/hyperlink" Target="https://docs.unity3d.com/Manual/LightSources.html" TargetMode="External"/><Relationship Id="rId17" Type="http://schemas.openxmlformats.org/officeDocument/2006/relationships/hyperlink" Target="https://docs.unity3d.com/Manual/CamerasOverview.html" TargetMode="External"/><Relationship Id="rId25" Type="http://schemas.openxmlformats.org/officeDocument/2006/relationships/image" Target="media/image1.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unity3d.com/Manual/PostProcessingOverview.html" TargetMode="External"/><Relationship Id="rId20" Type="http://schemas.openxmlformats.org/officeDocument/2006/relationships/hyperlink" Target="https://docs.unity3d.com/Manual/Joints.html" TargetMode="External"/><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unity3d.com/Manual/AnimationStateMachines.html" TargetMode="External"/><Relationship Id="rId24" Type="http://schemas.openxmlformats.org/officeDocument/2006/relationships/hyperlink" Target="https://docs.unity3d.com/Manual/class-AudioEffect.html" TargetMode="External"/><Relationship Id="rId32"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docs.unity3d.com/Manual/ReflectionProbes.html" TargetMode="External"/><Relationship Id="rId23" Type="http://schemas.openxmlformats.org/officeDocument/2006/relationships/hyperlink" Target="https://docs.unity3d.com/Manual/class-AudioEffectMixer.html" TargetMode="External"/><Relationship Id="rId28" Type="http://schemas.openxmlformats.org/officeDocument/2006/relationships/image" Target="media/image4.JPG"/><Relationship Id="rId10" Type="http://schemas.openxmlformats.org/officeDocument/2006/relationships/hyperlink" Target="https://docs.unity3d.com/Manual/animeditor-UsingAnimationEditor.html" TargetMode="External"/><Relationship Id="rId19" Type="http://schemas.openxmlformats.org/officeDocument/2006/relationships/hyperlink" Target="https://docs.unity3d.com/Manual/PhysicsSection.ht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unity3d.com/Manual/StandardShaderMaterialParameterNormalMap.html" TargetMode="External"/><Relationship Id="rId14" Type="http://schemas.openxmlformats.org/officeDocument/2006/relationships/hyperlink" Target="https://docs.unity3d.com/Manual/LightProbes.html" TargetMode="External"/><Relationship Id="rId22" Type="http://schemas.openxmlformats.org/officeDocument/2006/relationships/hyperlink" Target="https://docs.unity3d.com/Manual/class-AudioReverbZone.html" TargetMode="External"/><Relationship Id="rId27" Type="http://schemas.openxmlformats.org/officeDocument/2006/relationships/image" Target="media/image3.JPG"/><Relationship Id="rId30" Type="http://schemas.openxmlformats.org/officeDocument/2006/relationships/image" Target="media/image6.JPG"/><Relationship Id="rId8" Type="http://schemas.openxmlformats.org/officeDocument/2006/relationships/hyperlink" Target="https://docs.unity3d.com/Manual/Shad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83F238BC75F4EB789911DB901D718" ma:contentTypeVersion="12" ma:contentTypeDescription="Create a new document." ma:contentTypeScope="" ma:versionID="61fd47c7c33aefb0a5aca6bba1a179c7">
  <xsd:schema xmlns:xsd="http://www.w3.org/2001/XMLSchema" xmlns:xs="http://www.w3.org/2001/XMLSchema" xmlns:p="http://schemas.microsoft.com/office/2006/metadata/properties" xmlns:ns2="421930ea-623f-4491-8249-222176ed9477" xmlns:ns3="ebb7f390-3c0c-4fb4-9807-83586132d145" targetNamespace="http://schemas.microsoft.com/office/2006/metadata/properties" ma:root="true" ma:fieldsID="9d3ab794a1ae87b0b67815d6a80d3fa5" ns2:_="" ns3:_="">
    <xsd:import namespace="421930ea-623f-4491-8249-222176ed9477"/>
    <xsd:import namespace="ebb7f390-3c0c-4fb4-9807-83586132d1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930ea-623f-4491-8249-222176ed94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b7f390-3c0c-4fb4-9807-83586132d1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D2BAC5-8A7F-4009-9365-D0879B979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930ea-623f-4491-8249-222176ed9477"/>
    <ds:schemaRef ds:uri="ebb7f390-3c0c-4fb4-9807-83586132d1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0671A-F8E5-4A24-8CA2-023E129DB902}">
  <ds:schemaRefs>
    <ds:schemaRef ds:uri="http://schemas.microsoft.com/sharepoint/v3/contenttype/forms"/>
  </ds:schemaRefs>
</ds:datastoreItem>
</file>

<file path=customXml/itemProps3.xml><?xml version="1.0" encoding="utf-8"?>
<ds:datastoreItem xmlns:ds="http://schemas.openxmlformats.org/officeDocument/2006/customXml" ds:itemID="{B9A99221-791E-49CE-B89E-7873C64205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Links>
    <vt:vector size="114" baseType="variant">
      <vt:variant>
        <vt:i4>3735603</vt:i4>
      </vt:variant>
      <vt:variant>
        <vt:i4>54</vt:i4>
      </vt:variant>
      <vt:variant>
        <vt:i4>0</vt:i4>
      </vt:variant>
      <vt:variant>
        <vt:i4>5</vt:i4>
      </vt:variant>
      <vt:variant>
        <vt:lpwstr>https://opengameart.org/content/50-free-textures-5-with-normalmaps</vt:lpwstr>
      </vt:variant>
      <vt:variant>
        <vt:lpwstr/>
      </vt:variant>
      <vt:variant>
        <vt:i4>6094859</vt:i4>
      </vt:variant>
      <vt:variant>
        <vt:i4>51</vt:i4>
      </vt:variant>
      <vt:variant>
        <vt:i4>0</vt:i4>
      </vt:variant>
      <vt:variant>
        <vt:i4>5</vt:i4>
      </vt:variant>
      <vt:variant>
        <vt:lpwstr>https://docs.unity3d.com/Manual/LightSources.html</vt:lpwstr>
      </vt:variant>
      <vt:variant>
        <vt:lpwstr/>
      </vt:variant>
      <vt:variant>
        <vt:i4>3604543</vt:i4>
      </vt:variant>
      <vt:variant>
        <vt:i4>48</vt:i4>
      </vt:variant>
      <vt:variant>
        <vt:i4>0</vt:i4>
      </vt:variant>
      <vt:variant>
        <vt:i4>5</vt:i4>
      </vt:variant>
      <vt:variant>
        <vt:lpwstr>https://docs.unity3d.com/Manual/class-AudioEffect.html</vt:lpwstr>
      </vt:variant>
      <vt:variant>
        <vt:lpwstr/>
      </vt:variant>
      <vt:variant>
        <vt:i4>6488172</vt:i4>
      </vt:variant>
      <vt:variant>
        <vt:i4>45</vt:i4>
      </vt:variant>
      <vt:variant>
        <vt:i4>0</vt:i4>
      </vt:variant>
      <vt:variant>
        <vt:i4>5</vt:i4>
      </vt:variant>
      <vt:variant>
        <vt:lpwstr>https://docs.unity3d.com/Manual/class-AudioEffectMixer.html</vt:lpwstr>
      </vt:variant>
      <vt:variant>
        <vt:lpwstr/>
      </vt:variant>
      <vt:variant>
        <vt:i4>3473440</vt:i4>
      </vt:variant>
      <vt:variant>
        <vt:i4>42</vt:i4>
      </vt:variant>
      <vt:variant>
        <vt:i4>0</vt:i4>
      </vt:variant>
      <vt:variant>
        <vt:i4>5</vt:i4>
      </vt:variant>
      <vt:variant>
        <vt:lpwstr>https://docs.unity3d.com/Manual/class-AudioReverbZone.html</vt:lpwstr>
      </vt:variant>
      <vt:variant>
        <vt:lpwstr/>
      </vt:variant>
      <vt:variant>
        <vt:i4>8126499</vt:i4>
      </vt:variant>
      <vt:variant>
        <vt:i4>39</vt:i4>
      </vt:variant>
      <vt:variant>
        <vt:i4>0</vt:i4>
      </vt:variant>
      <vt:variant>
        <vt:i4>5</vt:i4>
      </vt:variant>
      <vt:variant>
        <vt:lpwstr>https://docs.unity3d.com/Manual/AudioOverview.html</vt:lpwstr>
      </vt:variant>
      <vt:variant>
        <vt:lpwstr/>
      </vt:variant>
      <vt:variant>
        <vt:i4>3670139</vt:i4>
      </vt:variant>
      <vt:variant>
        <vt:i4>36</vt:i4>
      </vt:variant>
      <vt:variant>
        <vt:i4>0</vt:i4>
      </vt:variant>
      <vt:variant>
        <vt:i4>5</vt:i4>
      </vt:variant>
      <vt:variant>
        <vt:lpwstr>https://docs.unity3d.com/Manual/Joints.html</vt:lpwstr>
      </vt:variant>
      <vt:variant>
        <vt:lpwstr/>
      </vt:variant>
      <vt:variant>
        <vt:i4>2424929</vt:i4>
      </vt:variant>
      <vt:variant>
        <vt:i4>33</vt:i4>
      </vt:variant>
      <vt:variant>
        <vt:i4>0</vt:i4>
      </vt:variant>
      <vt:variant>
        <vt:i4>5</vt:i4>
      </vt:variant>
      <vt:variant>
        <vt:lpwstr>https://docs.unity3d.com/Manual/PhysicsSection.html</vt:lpwstr>
      </vt:variant>
      <vt:variant>
        <vt:lpwstr/>
      </vt:variant>
      <vt:variant>
        <vt:i4>655426</vt:i4>
      </vt:variant>
      <vt:variant>
        <vt:i4>30</vt:i4>
      </vt:variant>
      <vt:variant>
        <vt:i4>0</vt:i4>
      </vt:variant>
      <vt:variant>
        <vt:i4>5</vt:i4>
      </vt:variant>
      <vt:variant>
        <vt:lpwstr>https://docs.unity3d.com/Manual/ParticleSystems.html</vt:lpwstr>
      </vt:variant>
      <vt:variant>
        <vt:lpwstr/>
      </vt:variant>
      <vt:variant>
        <vt:i4>327750</vt:i4>
      </vt:variant>
      <vt:variant>
        <vt:i4>27</vt:i4>
      </vt:variant>
      <vt:variant>
        <vt:i4>0</vt:i4>
      </vt:variant>
      <vt:variant>
        <vt:i4>5</vt:i4>
      </vt:variant>
      <vt:variant>
        <vt:lpwstr>https://docs.unity3d.com/Manual/CamerasOverview.html</vt:lpwstr>
      </vt:variant>
      <vt:variant>
        <vt:lpwstr/>
      </vt:variant>
      <vt:variant>
        <vt:i4>2556017</vt:i4>
      </vt:variant>
      <vt:variant>
        <vt:i4>24</vt:i4>
      </vt:variant>
      <vt:variant>
        <vt:i4>0</vt:i4>
      </vt:variant>
      <vt:variant>
        <vt:i4>5</vt:i4>
      </vt:variant>
      <vt:variant>
        <vt:lpwstr>https://docs.unity3d.com/Manual/PostProcessingOverview.html</vt:lpwstr>
      </vt:variant>
      <vt:variant>
        <vt:lpwstr/>
      </vt:variant>
      <vt:variant>
        <vt:i4>4456476</vt:i4>
      </vt:variant>
      <vt:variant>
        <vt:i4>21</vt:i4>
      </vt:variant>
      <vt:variant>
        <vt:i4>0</vt:i4>
      </vt:variant>
      <vt:variant>
        <vt:i4>5</vt:i4>
      </vt:variant>
      <vt:variant>
        <vt:lpwstr>https://docs.unity3d.com/Manual/ReflectionProbes.html</vt:lpwstr>
      </vt:variant>
      <vt:variant>
        <vt:lpwstr/>
      </vt:variant>
      <vt:variant>
        <vt:i4>131151</vt:i4>
      </vt:variant>
      <vt:variant>
        <vt:i4>18</vt:i4>
      </vt:variant>
      <vt:variant>
        <vt:i4>0</vt:i4>
      </vt:variant>
      <vt:variant>
        <vt:i4>5</vt:i4>
      </vt:variant>
      <vt:variant>
        <vt:lpwstr>https://docs.unity3d.com/Manual/LightProbes.html</vt:lpwstr>
      </vt:variant>
      <vt:variant>
        <vt:lpwstr/>
      </vt:variant>
      <vt:variant>
        <vt:i4>5767243</vt:i4>
      </vt:variant>
      <vt:variant>
        <vt:i4>15</vt:i4>
      </vt:variant>
      <vt:variant>
        <vt:i4>0</vt:i4>
      </vt:variant>
      <vt:variant>
        <vt:i4>5</vt:i4>
      </vt:variant>
      <vt:variant>
        <vt:lpwstr>https://docs.unity3d.com/Manual/LightMode-Baked.html</vt:lpwstr>
      </vt:variant>
      <vt:variant>
        <vt:lpwstr/>
      </vt:variant>
      <vt:variant>
        <vt:i4>6094859</vt:i4>
      </vt:variant>
      <vt:variant>
        <vt:i4>12</vt:i4>
      </vt:variant>
      <vt:variant>
        <vt:i4>0</vt:i4>
      </vt:variant>
      <vt:variant>
        <vt:i4>5</vt:i4>
      </vt:variant>
      <vt:variant>
        <vt:lpwstr>https://docs.unity3d.com/Manual/LightSources.html</vt:lpwstr>
      </vt:variant>
      <vt:variant>
        <vt:lpwstr/>
      </vt:variant>
      <vt:variant>
        <vt:i4>3211360</vt:i4>
      </vt:variant>
      <vt:variant>
        <vt:i4>9</vt:i4>
      </vt:variant>
      <vt:variant>
        <vt:i4>0</vt:i4>
      </vt:variant>
      <vt:variant>
        <vt:i4>5</vt:i4>
      </vt:variant>
      <vt:variant>
        <vt:lpwstr>https://docs.unity3d.com/Manual/AnimationStateMachines.html</vt:lpwstr>
      </vt:variant>
      <vt:variant>
        <vt:lpwstr/>
      </vt:variant>
      <vt:variant>
        <vt:i4>1572868</vt:i4>
      </vt:variant>
      <vt:variant>
        <vt:i4>6</vt:i4>
      </vt:variant>
      <vt:variant>
        <vt:i4>0</vt:i4>
      </vt:variant>
      <vt:variant>
        <vt:i4>5</vt:i4>
      </vt:variant>
      <vt:variant>
        <vt:lpwstr>https://docs.unity3d.com/Manual/animeditor-UsingAnimationEditor.html</vt:lpwstr>
      </vt:variant>
      <vt:variant>
        <vt:lpwstr/>
      </vt:variant>
      <vt:variant>
        <vt:i4>4849683</vt:i4>
      </vt:variant>
      <vt:variant>
        <vt:i4>3</vt:i4>
      </vt:variant>
      <vt:variant>
        <vt:i4>0</vt:i4>
      </vt:variant>
      <vt:variant>
        <vt:i4>5</vt:i4>
      </vt:variant>
      <vt:variant>
        <vt:lpwstr>https://docs.unity3d.com/Manual/StandardShaderMaterialParameterNormalMap.html</vt:lpwstr>
      </vt:variant>
      <vt:variant>
        <vt:lpwstr/>
      </vt:variant>
      <vt:variant>
        <vt:i4>458839</vt:i4>
      </vt:variant>
      <vt:variant>
        <vt:i4>0</vt:i4>
      </vt:variant>
      <vt:variant>
        <vt:i4>0</vt:i4>
      </vt:variant>
      <vt:variant>
        <vt:i4>5</vt:i4>
      </vt:variant>
      <vt:variant>
        <vt:lpwstr>https://docs.unity3d.com/Manual/Shaders.html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Ryan</dc:creator>
  <cp:keywords/>
  <dc:description/>
  <cp:lastModifiedBy>Richard Garth</cp:lastModifiedBy>
  <cp:revision>85</cp:revision>
  <dcterms:created xsi:type="dcterms:W3CDTF">2020-08-21T00:15:00Z</dcterms:created>
  <dcterms:modified xsi:type="dcterms:W3CDTF">2021-06-04T13:45:00Z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0x010100BD683F238BC75F4EB789911DB901D718</vt:lpwstr>
  </property>
</Properties>
</file>